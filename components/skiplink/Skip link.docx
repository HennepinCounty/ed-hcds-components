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33A1" w14:textId="42D12AF7" w:rsidR="00D0105B" w:rsidRPr="008944B2" w:rsidRDefault="4599A876" w:rsidP="759E5424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</w:rPr>
      </w:pPr>
      <w:r w:rsidRPr="759E5424">
        <w:rPr>
          <w:rFonts w:asciiTheme="minorHAnsi" w:hAnsiTheme="minorHAnsi" w:cstheme="minorBidi"/>
          <w:b/>
          <w:bCs/>
        </w:rPr>
        <w:t xml:space="preserve">(H1) Skip </w:t>
      </w:r>
      <w:ins w:id="0" w:author="Susannah Harris" w:date="2023-03-31T12:40:00Z">
        <w:r w:rsidR="00591510">
          <w:rPr>
            <w:rFonts w:asciiTheme="minorHAnsi" w:hAnsiTheme="minorHAnsi" w:cstheme="minorBidi"/>
            <w:b/>
            <w:bCs/>
          </w:rPr>
          <w:t xml:space="preserve">navigation </w:t>
        </w:r>
      </w:ins>
      <w:r w:rsidRPr="759E5424">
        <w:rPr>
          <w:rFonts w:asciiTheme="minorHAnsi" w:hAnsiTheme="minorHAnsi" w:cstheme="minorBidi"/>
          <w:b/>
          <w:bCs/>
        </w:rPr>
        <w:t>link</w:t>
      </w:r>
      <w:ins w:id="1" w:author="Jo Marsicano" w:date="2023-02-07T12:13:00Z">
        <w:r w:rsidR="28966C6C" w:rsidRPr="759E5424">
          <w:rPr>
            <w:rFonts w:asciiTheme="minorHAnsi" w:hAnsiTheme="minorHAnsi" w:cstheme="minorBidi"/>
            <w:b/>
            <w:bCs/>
          </w:rPr>
          <w:t>s</w:t>
        </w:r>
      </w:ins>
    </w:p>
    <w:p w14:paraId="35F47639" w14:textId="6792F64B" w:rsidR="0026743F" w:rsidRDefault="002C6FD0" w:rsidP="0026743F">
      <w:pPr>
        <w:pStyle w:val="NormalWeb"/>
        <w:spacing w:before="0" w:beforeAutospacing="0" w:after="0" w:afterAutospacing="0"/>
        <w:rPr>
          <w:ins w:id="2" w:author="Jo Marsicano" w:date="2023-03-17T13:57:00Z"/>
          <w:rFonts w:asciiTheme="minorHAnsi" w:hAnsiTheme="minorHAnsi" w:cstheme="minorHAnsi"/>
          <w:color w:val="0B0C0C"/>
          <w:shd w:val="clear" w:color="auto" w:fill="FFFFFF"/>
        </w:rPr>
      </w:pPr>
      <w:ins w:id="3" w:author="Jo Marsicano" w:date="2023-02-07T12:08:00Z">
        <w:r>
          <w:rPr>
            <w:rFonts w:asciiTheme="minorHAnsi" w:hAnsiTheme="minorHAnsi" w:cstheme="minorHAnsi"/>
            <w:color w:val="0B0C0C"/>
            <w:shd w:val="clear" w:color="auto" w:fill="FFFFFF"/>
          </w:rPr>
          <w:t>Skip</w:t>
        </w:r>
      </w:ins>
      <w:ins w:id="4" w:author="Susannah Harris [2]" w:date="2023-05-26T09:49:00Z">
        <w:r w:rsidR="00EE0F43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navigation</w:t>
        </w:r>
      </w:ins>
      <w:ins w:id="5" w:author="Jo Marsicano" w:date="2023-02-07T12:08:00Z">
        <w:r>
          <w:rPr>
            <w:rFonts w:asciiTheme="minorHAnsi" w:hAnsiTheme="minorHAnsi" w:cstheme="minorHAnsi"/>
            <w:color w:val="0B0C0C"/>
            <w:shd w:val="clear" w:color="auto" w:fill="FFFFFF"/>
          </w:rPr>
          <w:t xml:space="preserve"> links </w:t>
        </w:r>
      </w:ins>
      <w:del w:id="6" w:author="Jo Marsicano" w:date="2023-02-07T12:08:00Z">
        <w:r w:rsidR="00D0105B" w:rsidRPr="008944B2" w:rsidDel="002C6FD0">
          <w:rPr>
            <w:rFonts w:asciiTheme="minorHAnsi" w:hAnsiTheme="minorHAnsi" w:cstheme="minorHAnsi"/>
            <w:color w:val="0B0C0C"/>
            <w:shd w:val="clear" w:color="auto" w:fill="FFFFFF"/>
          </w:rPr>
          <w:delText xml:space="preserve">Use the skip link component to </w:delText>
        </w:r>
      </w:del>
      <w:ins w:id="7" w:author="Susannah Harris [2]" w:date="2023-05-26T09:48:00Z">
        <w:r w:rsidR="00F93733">
          <w:rPr>
            <w:rFonts w:asciiTheme="minorHAnsi" w:hAnsiTheme="minorHAnsi" w:cstheme="minorHAnsi"/>
            <w:color w:val="0B0C0C"/>
            <w:shd w:val="clear" w:color="auto" w:fill="FFFFFF"/>
          </w:rPr>
          <w:t xml:space="preserve">help people using keyboards </w:t>
        </w:r>
      </w:ins>
      <w:ins w:id="8" w:author="Jo Marsicano" w:date="2023-02-07T12:08:00Z">
        <w:del w:id="9" w:author="Susannah Harris [2]" w:date="2023-05-26T09:48:00Z">
          <w:r w:rsidDel="00F93733">
            <w:rPr>
              <w:rFonts w:asciiTheme="minorHAnsi" w:hAnsiTheme="minorHAnsi" w:cstheme="minorHAnsi"/>
              <w:color w:val="0B0C0C"/>
              <w:shd w:val="clear" w:color="auto" w:fill="FFFFFF"/>
            </w:rPr>
            <w:delText>let</w:delText>
          </w:r>
        </w:del>
        <w:del w:id="10" w:author="Susannah Harris [2]" w:date="2023-05-26T09:47:00Z">
          <w:r w:rsidDel="00F93733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 </w:delText>
          </w:r>
        </w:del>
      </w:ins>
      <w:del w:id="11" w:author="Jo Marsicano" w:date="2023-02-07T12:08:00Z">
        <w:r w:rsidR="00D0105B" w:rsidRPr="008944B2" w:rsidDel="002C6FD0">
          <w:rPr>
            <w:rFonts w:asciiTheme="minorHAnsi" w:hAnsiTheme="minorHAnsi" w:cstheme="minorHAnsi"/>
            <w:color w:val="0B0C0C"/>
            <w:shd w:val="clear" w:color="auto" w:fill="FFFFFF"/>
          </w:rPr>
          <w:delText xml:space="preserve">help </w:delText>
        </w:r>
      </w:del>
      <w:del w:id="12" w:author="Susannah Harris [2]" w:date="2023-05-26T09:47:00Z">
        <w:r w:rsidR="00D0105B" w:rsidRPr="008944B2" w:rsidDel="008A495C">
          <w:rPr>
            <w:rFonts w:asciiTheme="minorHAnsi" w:hAnsiTheme="minorHAnsi" w:cstheme="minorHAnsi"/>
            <w:color w:val="0B0C0C"/>
            <w:shd w:val="clear" w:color="auto" w:fill="FFFFFF"/>
          </w:rPr>
          <w:delText xml:space="preserve">keyboard-only users </w:delText>
        </w:r>
      </w:del>
      <w:ins w:id="13" w:author="Susannah Harris [2]" w:date="2023-05-26T09:46:00Z">
        <w:r w:rsidR="00CF1696">
          <w:rPr>
            <w:rFonts w:asciiTheme="minorHAnsi" w:hAnsiTheme="minorHAnsi" w:cstheme="minorHAnsi"/>
            <w:color w:val="0B0C0C"/>
            <w:shd w:val="clear" w:color="auto" w:fill="FFFFFF"/>
          </w:rPr>
          <w:t>move</w:t>
        </w:r>
      </w:ins>
      <w:del w:id="14" w:author="Susannah Harris [2]" w:date="2023-05-26T09:46:00Z">
        <w:r w:rsidR="00D0105B" w:rsidRPr="008944B2" w:rsidDel="00CF1696">
          <w:rPr>
            <w:rFonts w:asciiTheme="minorHAnsi" w:hAnsiTheme="minorHAnsi" w:cstheme="minorHAnsi"/>
            <w:color w:val="0B0C0C"/>
            <w:shd w:val="clear" w:color="auto" w:fill="FFFFFF"/>
          </w:rPr>
          <w:delText>skip</w:delText>
        </w:r>
      </w:del>
      <w:r w:rsidR="00D0105B" w:rsidRPr="008944B2">
        <w:rPr>
          <w:rFonts w:asciiTheme="minorHAnsi" w:hAnsiTheme="minorHAnsi" w:cstheme="minorHAnsi"/>
          <w:color w:val="0B0C0C"/>
          <w:shd w:val="clear" w:color="auto" w:fill="FFFFFF"/>
        </w:rPr>
        <w:t xml:space="preserve"> to the main content o</w:t>
      </w:r>
      <w:del w:id="15" w:author="Jo Marsicano" w:date="2023-02-07T12:01:00Z">
        <w:r w:rsidR="00D0105B" w:rsidRPr="002C1BEB" w:rsidDel="00021A8B">
          <w:rPr>
            <w:rFonts w:asciiTheme="minorHAnsi" w:hAnsiTheme="minorHAnsi" w:cstheme="minorHAnsi"/>
            <w:color w:val="0B0C0C"/>
            <w:shd w:val="clear" w:color="auto" w:fill="FFFFFF"/>
          </w:rPr>
          <w:delText>n</w:delText>
        </w:r>
      </w:del>
      <w:ins w:id="16" w:author="Jo Marsicano" w:date="2023-02-07T12:01:00Z">
        <w:r w:rsidR="00021A8B" w:rsidRPr="008944B2">
          <w:rPr>
            <w:rFonts w:asciiTheme="minorHAnsi" w:hAnsiTheme="minorHAnsi" w:cstheme="minorHAnsi"/>
            <w:color w:val="0B0C0C"/>
            <w:shd w:val="clear" w:color="auto" w:fill="FFFFFF"/>
          </w:rPr>
          <w:t>f</w:t>
        </w:r>
      </w:ins>
      <w:r w:rsidR="00D0105B" w:rsidRPr="008944B2">
        <w:rPr>
          <w:rFonts w:asciiTheme="minorHAnsi" w:hAnsiTheme="minorHAnsi" w:cstheme="minorHAnsi"/>
          <w:color w:val="0B0C0C"/>
          <w:shd w:val="clear" w:color="auto" w:fill="FFFFFF"/>
        </w:rPr>
        <w:t xml:space="preserve"> a page.</w:t>
      </w:r>
      <w:ins w:id="17" w:author="Jo Marsicano" w:date="2023-02-07T12:07:00Z">
        <w:r w:rsidR="00226121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</w:t>
        </w:r>
      </w:ins>
      <w:ins w:id="18" w:author="Susannah Harris [2]" w:date="2023-05-26T09:46:00Z">
        <w:r w:rsidR="00736897">
          <w:rPr>
            <w:rFonts w:asciiTheme="minorHAnsi" w:hAnsiTheme="minorHAnsi" w:cstheme="minorHAnsi"/>
            <w:color w:val="0B0C0C"/>
            <w:shd w:val="clear" w:color="auto" w:fill="FFFFFF"/>
          </w:rPr>
          <w:t xml:space="preserve">They </w:t>
        </w:r>
      </w:ins>
      <w:ins w:id="19" w:author="Susannah Harris [2]" w:date="2023-05-26T09:47:00Z">
        <w:r w:rsidR="008A495C">
          <w:rPr>
            <w:rFonts w:asciiTheme="minorHAnsi" w:hAnsiTheme="minorHAnsi" w:cstheme="minorHAnsi"/>
            <w:color w:val="0B0C0C"/>
            <w:shd w:val="clear" w:color="auto" w:fill="FFFFFF"/>
          </w:rPr>
          <w:t xml:space="preserve">reduce the number of </w:t>
        </w:r>
      </w:ins>
      <w:ins w:id="20" w:author="Susannah Harris [2]" w:date="2023-05-26T09:46:00Z">
        <w:r w:rsidR="00736897">
          <w:rPr>
            <w:rFonts w:asciiTheme="minorHAnsi" w:hAnsiTheme="minorHAnsi" w:cstheme="minorHAnsi"/>
            <w:color w:val="0B0C0C"/>
            <w:shd w:val="clear" w:color="auto" w:fill="FFFFFF"/>
          </w:rPr>
          <w:t xml:space="preserve">keystrokes by bypassing </w:t>
        </w:r>
        <w:r w:rsidR="00736897" w:rsidRPr="008944B2">
          <w:rPr>
            <w:rFonts w:asciiTheme="minorHAnsi" w:hAnsiTheme="minorHAnsi" w:cstheme="minorHAnsi"/>
            <w:color w:val="0B0C0C"/>
            <w:shd w:val="clear" w:color="auto" w:fill="FFFFFF"/>
          </w:rPr>
          <w:t>top-level navigation</w:t>
        </w:r>
        <w:r w:rsidR="00736897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and other elements such as the search field.</w:t>
        </w:r>
        <w:r w:rsidR="00736897"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</w:t>
        </w:r>
      </w:ins>
      <w:moveToRangeStart w:id="21" w:author="Susannah Harris" w:date="2023-03-31T12:34:00Z" w:name="move131158486"/>
      <w:moveTo w:id="22" w:author="Susannah Harris" w:date="2023-03-31T12:34:00Z">
        <w:r w:rsidR="00501494"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The skip </w:t>
        </w:r>
      </w:moveTo>
      <w:ins w:id="23" w:author="Susannah Harris [2]" w:date="2023-05-26T09:49:00Z">
        <w:r w:rsidR="00EE0F43">
          <w:rPr>
            <w:rFonts w:asciiTheme="minorHAnsi" w:hAnsiTheme="minorHAnsi" w:cstheme="minorHAnsi"/>
            <w:color w:val="0B0C0C"/>
            <w:shd w:val="clear" w:color="auto" w:fill="FFFFFF"/>
          </w:rPr>
          <w:t xml:space="preserve">navigation </w:t>
        </w:r>
      </w:ins>
      <w:moveTo w:id="24" w:author="Susannah Harris" w:date="2023-03-31T12:34:00Z">
        <w:r w:rsidR="00501494" w:rsidRPr="008944B2">
          <w:rPr>
            <w:rFonts w:asciiTheme="minorHAnsi" w:hAnsiTheme="minorHAnsi" w:cstheme="minorHAnsi"/>
            <w:color w:val="0B0C0C"/>
            <w:shd w:val="clear" w:color="auto" w:fill="FFFFFF"/>
          </w:rPr>
          <w:t>link is visually hidden until</w:t>
        </w:r>
      </w:moveTo>
      <w:ins w:id="25" w:author="Susannah Harris [2]" w:date="2023-05-26T09:49:00Z">
        <w:r w:rsidR="00243034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</w:t>
        </w:r>
      </w:ins>
      <w:moveTo w:id="26" w:author="Susannah Harris" w:date="2023-03-31T12:34:00Z">
        <w:del w:id="27" w:author="Susannah Harris [2]" w:date="2023-05-26T09:49:00Z">
          <w:r w:rsidR="00501494" w:rsidRPr="008944B2" w:rsidDel="00243034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 a keyboard </w:delText>
          </w:r>
          <w:r w:rsidR="00501494" w:rsidDel="00243034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user </w:delText>
          </w:r>
        </w:del>
        <w:del w:id="28" w:author="Susannah Harris [2]" w:date="2023-05-26T09:50:00Z">
          <w:r w:rsidR="00501494" w:rsidRPr="008944B2" w:rsidDel="001214FF">
            <w:rPr>
              <w:rFonts w:asciiTheme="minorHAnsi" w:hAnsiTheme="minorHAnsi" w:cstheme="minorHAnsi"/>
              <w:color w:val="0B0C0C"/>
              <w:shd w:val="clear" w:color="auto" w:fill="FFFFFF"/>
            </w:rPr>
            <w:delText>activate</w:delText>
          </w:r>
          <w:r w:rsidR="00501494" w:rsidRPr="008944B2" w:rsidDel="00243034">
            <w:rPr>
              <w:rFonts w:asciiTheme="minorHAnsi" w:hAnsiTheme="minorHAnsi" w:cstheme="minorHAnsi"/>
              <w:color w:val="0B0C0C"/>
              <w:shd w:val="clear" w:color="auto" w:fill="FFFFFF"/>
            </w:rPr>
            <w:delText>s</w:delText>
          </w:r>
        </w:del>
      </w:moveTo>
      <w:ins w:id="29" w:author="Susannah Harris [2]" w:date="2023-05-26T09:50:00Z">
        <w:r w:rsidR="001214FF">
          <w:rPr>
            <w:rFonts w:asciiTheme="minorHAnsi" w:hAnsiTheme="minorHAnsi" w:cstheme="minorHAnsi"/>
            <w:color w:val="0B0C0C"/>
            <w:shd w:val="clear" w:color="auto" w:fill="FFFFFF"/>
          </w:rPr>
          <w:t>focused on</w:t>
        </w:r>
      </w:ins>
      <w:moveTo w:id="30" w:author="Susannah Harris" w:date="2023-03-31T12:34:00Z">
        <w:r w:rsidR="00501494"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</w:t>
        </w:r>
      </w:moveTo>
      <w:ins w:id="31" w:author="Susannah Harris [2]" w:date="2023-05-26T09:50:00Z">
        <w:r w:rsidR="00243034">
          <w:rPr>
            <w:rFonts w:asciiTheme="minorHAnsi" w:hAnsiTheme="minorHAnsi" w:cstheme="minorHAnsi"/>
            <w:color w:val="0B0C0C"/>
            <w:shd w:val="clear" w:color="auto" w:fill="FFFFFF"/>
          </w:rPr>
          <w:t xml:space="preserve">by the </w:t>
        </w:r>
        <w:r w:rsidR="00501F3A">
          <w:rPr>
            <w:rFonts w:asciiTheme="minorHAnsi" w:hAnsiTheme="minorHAnsi" w:cstheme="minorHAnsi"/>
            <w:color w:val="0B0C0C"/>
            <w:shd w:val="clear" w:color="auto" w:fill="FFFFFF"/>
          </w:rPr>
          <w:t>T</w:t>
        </w:r>
        <w:r w:rsidR="00243034">
          <w:rPr>
            <w:rFonts w:asciiTheme="minorHAnsi" w:hAnsiTheme="minorHAnsi" w:cstheme="minorHAnsi"/>
            <w:color w:val="0B0C0C"/>
            <w:shd w:val="clear" w:color="auto" w:fill="FFFFFF"/>
          </w:rPr>
          <w:t>ab button</w:t>
        </w:r>
      </w:ins>
      <w:moveTo w:id="32" w:author="Susannah Harris" w:date="2023-03-31T12:34:00Z">
        <w:del w:id="33" w:author="Susannah Harris [2]" w:date="2023-05-26T09:50:00Z">
          <w:r w:rsidR="00501494" w:rsidRPr="008944B2" w:rsidDel="00243034">
            <w:rPr>
              <w:rFonts w:asciiTheme="minorHAnsi" w:hAnsiTheme="minorHAnsi" w:cstheme="minorHAnsi"/>
              <w:color w:val="0B0C0C"/>
              <w:shd w:val="clear" w:color="auto" w:fill="FFFFFF"/>
            </w:rPr>
            <w:delText>it</w:delText>
          </w:r>
        </w:del>
        <w:del w:id="34" w:author="Susannah Harris [2]" w:date="2023-05-26T09:46:00Z">
          <w:r w:rsidR="00501494" w:rsidRPr="008944B2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>.</w:delText>
          </w:r>
        </w:del>
      </w:moveTo>
      <w:moveToRangeEnd w:id="21"/>
      <w:ins w:id="35" w:author="Susannah Harris" w:date="2023-03-31T12:34:00Z">
        <w:del w:id="36" w:author="Susannah Harris [2]" w:date="2023-05-26T09:46:00Z">
          <w:r w:rsidR="00501494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  </w:delText>
          </w:r>
        </w:del>
      </w:ins>
      <w:ins w:id="37" w:author="Jo Marsicano" w:date="2023-03-17T13:43:00Z">
        <w:del w:id="38" w:author="Susannah Harris [2]" w:date="2023-05-26T09:46:00Z">
          <w:r w:rsidR="0045305F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They </w:delText>
          </w:r>
        </w:del>
      </w:ins>
      <w:ins w:id="39" w:author="Jo Marsicano" w:date="2023-02-07T12:07:00Z">
        <w:del w:id="40" w:author="Susannah Harris [2]" w:date="2023-05-26T09:46:00Z">
          <w:r w:rsidR="00226121" w:rsidRPr="008944B2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Including the skip link component gives users </w:delText>
          </w:r>
        </w:del>
      </w:ins>
      <w:ins w:id="41" w:author="Jo Marsicano" w:date="2023-02-07T12:23:00Z">
        <w:del w:id="42" w:author="Susannah Harris [2]" w:date="2023-05-26T09:46:00Z">
          <w:r w:rsidR="00B46FFE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save </w:delText>
          </w:r>
        </w:del>
      </w:ins>
      <w:ins w:id="43" w:author="Jo Marsicano" w:date="2023-03-17T13:46:00Z">
        <w:del w:id="44" w:author="Susannah Harris [2]" w:date="2023-05-26T09:46:00Z">
          <w:r w:rsidR="00772585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users </w:delText>
          </w:r>
        </w:del>
      </w:ins>
      <w:ins w:id="45" w:author="Jo Marsicano" w:date="2023-02-07T12:23:00Z">
        <w:del w:id="46" w:author="Susannah Harris [2]" w:date="2023-05-26T09:46:00Z">
          <w:r w:rsidR="00B46FFE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keystrokes by bypassing </w:delText>
          </w:r>
        </w:del>
      </w:ins>
      <w:ins w:id="47" w:author="Jo Marsicano" w:date="2023-02-07T12:07:00Z">
        <w:del w:id="48" w:author="Susannah Harris [2]" w:date="2023-05-26T09:46:00Z">
          <w:r w:rsidR="00226121" w:rsidRPr="008944B2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>the option to bypass the top-level navigation</w:delText>
          </w:r>
        </w:del>
      </w:ins>
      <w:ins w:id="49" w:author="Jo Marsicano" w:date="2023-03-17T13:50:00Z">
        <w:del w:id="50" w:author="Susannah Harris [2]" w:date="2023-05-26T09:46:00Z">
          <w:r w:rsidR="000661CB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 and other elements such as the search field</w:delText>
          </w:r>
        </w:del>
        <w:r w:rsidR="000661CB">
          <w:rPr>
            <w:rFonts w:asciiTheme="minorHAnsi" w:hAnsiTheme="minorHAnsi" w:cstheme="minorHAnsi"/>
            <w:color w:val="0B0C0C"/>
            <w:shd w:val="clear" w:color="auto" w:fill="FFFFFF"/>
          </w:rPr>
          <w:t>.</w:t>
        </w:r>
      </w:ins>
      <w:ins w:id="51" w:author="Jo Marsicano" w:date="2023-02-07T12:07:00Z">
        <w:del w:id="52" w:author="Jo Marsicano" w:date="2023-02-07T12:23:00Z">
          <w:r w:rsidR="00226121" w:rsidRPr="008944B2" w:rsidDel="00B46FFE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 links</w:delText>
          </w:r>
        </w:del>
        <w:del w:id="53" w:author="Jo Marsicano" w:date="2023-02-07T12:08:00Z">
          <w:r w:rsidR="00226121" w:rsidRPr="008944B2" w:rsidDel="002C6FD0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 and jump to the main content on a page</w:delText>
          </w:r>
        </w:del>
        <w:del w:id="54" w:author="Jo Marsicano" w:date="2023-03-17T13:51:00Z">
          <w:r w:rsidR="00226121" w:rsidRPr="008944B2" w:rsidDel="009A13E8">
            <w:rPr>
              <w:rFonts w:asciiTheme="minorHAnsi" w:hAnsiTheme="minorHAnsi" w:cstheme="minorHAnsi"/>
              <w:color w:val="0B0C0C"/>
              <w:shd w:val="clear" w:color="auto" w:fill="FFFFFF"/>
            </w:rPr>
            <w:delText>.</w:delText>
          </w:r>
        </w:del>
      </w:ins>
      <w:ins w:id="55" w:author="Jo Marsicano" w:date="2023-02-07T12:09:00Z">
        <w:del w:id="56" w:author="Susannah Harris [2]" w:date="2023-05-26T09:46:00Z">
          <w:r w:rsidR="0026743F" w:rsidDel="00736897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 </w:delText>
          </w:r>
        </w:del>
      </w:ins>
      <w:moveFromRangeStart w:id="57" w:author="Susannah Harris" w:date="2023-03-31T12:34:00Z" w:name="move131158486"/>
      <w:moveFrom w:id="58" w:author="Susannah Harris" w:date="2023-03-31T12:34:00Z">
        <w:ins w:id="59" w:author="Jo Marsicano" w:date="2023-02-07T12:09:00Z">
          <w:r w:rsidR="0026743F" w:rsidRPr="008944B2" w:rsidDel="00501494">
            <w:rPr>
              <w:rFonts w:asciiTheme="minorHAnsi" w:hAnsiTheme="minorHAnsi" w:cstheme="minorHAnsi"/>
              <w:color w:val="0B0C0C"/>
              <w:shd w:val="clear" w:color="auto" w:fill="FFFFFF"/>
            </w:rPr>
            <w:t xml:space="preserve">The skip link is visually hidden until a keyboard </w:t>
          </w:r>
        </w:ins>
        <w:ins w:id="60" w:author="Jo Marsicano" w:date="2023-02-07T12:13:00Z">
          <w:r w:rsidR="00191C55" w:rsidDel="00501494">
            <w:rPr>
              <w:rFonts w:asciiTheme="minorHAnsi" w:hAnsiTheme="minorHAnsi" w:cstheme="minorHAnsi"/>
              <w:color w:val="0B0C0C"/>
              <w:shd w:val="clear" w:color="auto" w:fill="FFFFFF"/>
            </w:rPr>
            <w:t xml:space="preserve">user </w:t>
          </w:r>
        </w:ins>
        <w:ins w:id="61" w:author="Jo Marsicano" w:date="2023-02-07T12:09:00Z">
          <w:r w:rsidR="0026743F" w:rsidRPr="008944B2" w:rsidDel="00501494">
            <w:rPr>
              <w:rFonts w:asciiTheme="minorHAnsi" w:hAnsiTheme="minorHAnsi" w:cstheme="minorHAnsi"/>
              <w:color w:val="0B0C0C"/>
              <w:shd w:val="clear" w:color="auto" w:fill="FFFFFF"/>
            </w:rPr>
            <w:t>activates it.</w:t>
          </w:r>
        </w:ins>
      </w:moveFrom>
      <w:moveFromRangeEnd w:id="57"/>
    </w:p>
    <w:p w14:paraId="5C4DEA40" w14:textId="77777777" w:rsidR="00DE5A84" w:rsidRDefault="00DE5A84" w:rsidP="0026743F">
      <w:pPr>
        <w:pStyle w:val="NormalWeb"/>
        <w:spacing w:before="0" w:beforeAutospacing="0" w:after="0" w:afterAutospacing="0"/>
        <w:rPr>
          <w:ins w:id="62" w:author="Jo Marsicano" w:date="2023-03-17T14:02:00Z"/>
          <w:rFonts w:asciiTheme="minorHAnsi" w:hAnsiTheme="minorHAnsi" w:cstheme="minorHAnsi"/>
          <w:color w:val="0B0C0C"/>
          <w:shd w:val="clear" w:color="auto" w:fill="FFFFFF"/>
        </w:rPr>
      </w:pPr>
    </w:p>
    <w:p w14:paraId="01AF552A" w14:textId="7049FFBF" w:rsidR="001136AA" w:rsidRPr="001136AA" w:rsidRDefault="00DB7E9E" w:rsidP="0026743F">
      <w:pPr>
        <w:pStyle w:val="NormalWeb"/>
        <w:spacing w:before="0" w:beforeAutospacing="0" w:after="0" w:afterAutospacing="0"/>
        <w:rPr>
          <w:ins w:id="63" w:author="Jo Marsicano" w:date="2023-03-17T14:02:00Z"/>
          <w:rFonts w:asciiTheme="minorHAnsi" w:hAnsiTheme="minorHAnsi" w:cstheme="minorHAnsi"/>
          <w:b/>
          <w:bCs/>
          <w:color w:val="0B0C0C"/>
          <w:shd w:val="clear" w:color="auto" w:fill="FFFFFF"/>
          <w:rPrChange w:id="64" w:author="Jo Marsicano" w:date="2023-03-17T14:02:00Z">
            <w:rPr>
              <w:ins w:id="65" w:author="Jo Marsicano" w:date="2023-03-17T14:02:00Z"/>
              <w:rFonts w:asciiTheme="minorHAnsi" w:hAnsiTheme="minorHAnsi" w:cstheme="minorHAnsi"/>
              <w:color w:val="0B0C0C"/>
              <w:shd w:val="clear" w:color="auto" w:fill="FFFFFF"/>
            </w:rPr>
          </w:rPrChange>
        </w:rPr>
      </w:pPr>
      <w:ins w:id="66" w:author="Jo Marsicano" w:date="2023-03-17T14:03:00Z">
        <w:r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t>(</w:t>
        </w:r>
      </w:ins>
      <w:ins w:id="67" w:author="Jo Marsicano" w:date="2023-03-17T14:02:00Z">
        <w:r w:rsidR="001136AA" w:rsidRPr="001136AA">
          <w:rPr>
            <w:rFonts w:asciiTheme="minorHAnsi" w:hAnsiTheme="minorHAnsi" w:cstheme="minorHAnsi"/>
            <w:b/>
            <w:bCs/>
            <w:color w:val="0B0C0C"/>
            <w:shd w:val="clear" w:color="auto" w:fill="FFFFFF"/>
            <w:rPrChange w:id="68" w:author="Jo Marsicano" w:date="2023-03-17T14:02:00Z">
              <w:rPr>
                <w:rFonts w:asciiTheme="minorHAnsi" w:hAnsiTheme="minorHAnsi" w:cstheme="minorHAnsi"/>
                <w:color w:val="0B0C0C"/>
                <w:shd w:val="clear" w:color="auto" w:fill="FFFFFF"/>
              </w:rPr>
            </w:rPrChange>
          </w:rPr>
          <w:t>HTML/CSS – PRIMENG</w:t>
        </w:r>
      </w:ins>
      <w:ins w:id="69" w:author="Jo Marsicano" w:date="2023-03-17T14:03:00Z">
        <w:r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t>)</w:t>
        </w:r>
      </w:ins>
    </w:p>
    <w:p w14:paraId="556C8D16" w14:textId="77777777" w:rsidR="001136AA" w:rsidRDefault="001136AA" w:rsidP="0026743F">
      <w:pPr>
        <w:pStyle w:val="NormalWeb"/>
        <w:spacing w:before="0" w:beforeAutospacing="0" w:after="0" w:afterAutospacing="0"/>
        <w:rPr>
          <w:ins w:id="70" w:author="Jo Marsicano" w:date="2023-03-17T14:02:00Z"/>
          <w:rFonts w:asciiTheme="minorHAnsi" w:hAnsiTheme="minorHAnsi" w:cstheme="minorHAnsi"/>
          <w:color w:val="0B0C0C"/>
          <w:shd w:val="clear" w:color="auto" w:fill="FFFFFF"/>
        </w:rPr>
      </w:pPr>
    </w:p>
    <w:p w14:paraId="2C01F2CC" w14:textId="3FA6C16A" w:rsidR="001136AA" w:rsidRPr="001136AA" w:rsidRDefault="001136AA" w:rsidP="0026743F">
      <w:pPr>
        <w:pStyle w:val="NormalWeb"/>
        <w:spacing w:before="0" w:beforeAutospacing="0" w:after="0" w:afterAutospacing="0"/>
        <w:rPr>
          <w:ins w:id="71" w:author="Jo Marsicano" w:date="2023-03-17T14:02:00Z"/>
          <w:rFonts w:asciiTheme="minorHAnsi" w:hAnsiTheme="minorHAnsi" w:cstheme="minorHAnsi"/>
          <w:b/>
          <w:bCs/>
          <w:color w:val="0B0C0C"/>
          <w:shd w:val="clear" w:color="auto" w:fill="FFFFFF"/>
          <w:rPrChange w:id="72" w:author="Jo Marsicano" w:date="2023-03-17T14:02:00Z">
            <w:rPr>
              <w:ins w:id="73" w:author="Jo Marsicano" w:date="2023-03-17T14:02:00Z"/>
              <w:rFonts w:asciiTheme="minorHAnsi" w:hAnsiTheme="minorHAnsi" w:cstheme="minorHAnsi"/>
              <w:color w:val="0B0C0C"/>
              <w:shd w:val="clear" w:color="auto" w:fill="FFFFFF"/>
            </w:rPr>
          </w:rPrChange>
        </w:rPr>
      </w:pPr>
      <w:ins w:id="74" w:author="Jo Marsicano" w:date="2023-03-17T14:02:00Z">
        <w:r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t>(</w:t>
        </w:r>
      </w:ins>
      <w:ins w:id="75" w:author="Jo Marsicano" w:date="2023-03-17T14:03:00Z">
        <w:r w:rsidR="00DB7E9E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t>C</w:t>
        </w:r>
      </w:ins>
      <w:ins w:id="76" w:author="Jo Marsicano" w:date="2023-03-17T14:02:00Z">
        <w:r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t>ode snippets)</w:t>
        </w:r>
      </w:ins>
    </w:p>
    <w:p w14:paraId="256F3A27" w14:textId="77777777" w:rsidR="001136AA" w:rsidRDefault="001136AA" w:rsidP="0026743F">
      <w:pPr>
        <w:pStyle w:val="NormalWeb"/>
        <w:spacing w:before="0" w:beforeAutospacing="0" w:after="0" w:afterAutospacing="0"/>
        <w:rPr>
          <w:ins w:id="77" w:author="Jo Marsicano" w:date="2023-03-17T14:02:00Z"/>
          <w:rFonts w:asciiTheme="minorHAnsi" w:hAnsiTheme="minorHAnsi" w:cstheme="minorHAnsi"/>
          <w:color w:val="0B0C0C"/>
          <w:shd w:val="clear" w:color="auto" w:fill="FFFFFF"/>
        </w:rPr>
      </w:pPr>
    </w:p>
    <w:p w14:paraId="6269A9B0" w14:textId="00F24DA6" w:rsidR="00DE5A84" w:rsidRPr="00DE5A84" w:rsidRDefault="0FB44B2F" w:rsidP="379489F0">
      <w:pPr>
        <w:pStyle w:val="NormalWeb"/>
        <w:spacing w:before="0" w:beforeAutospacing="0" w:after="0" w:afterAutospacing="0"/>
        <w:rPr>
          <w:ins w:id="78" w:author="Jo Marsicano" w:date="2023-03-17T13:57:00Z"/>
          <w:rFonts w:asciiTheme="minorHAnsi" w:hAnsiTheme="minorHAnsi" w:cstheme="minorBidi"/>
          <w:b/>
          <w:bCs/>
          <w:color w:val="0B0C0C"/>
          <w:shd w:val="clear" w:color="auto" w:fill="FFFFFF"/>
          <w:rPrChange w:id="79" w:author="Jo Marsicano" w:date="2023-03-17T13:58:00Z">
            <w:rPr>
              <w:ins w:id="80" w:author="Jo Marsicano" w:date="2023-03-17T13:57:00Z"/>
              <w:rFonts w:asciiTheme="minorHAnsi" w:hAnsiTheme="minorHAnsi" w:cstheme="minorBidi"/>
              <w:color w:val="0B0C0C"/>
              <w:shd w:val="clear" w:color="auto" w:fill="FFFFFF"/>
            </w:rPr>
          </w:rPrChange>
        </w:rPr>
      </w:pPr>
      <w:ins w:id="81" w:author="Jo Marsicano" w:date="2023-03-17T14:09:00Z">
        <w:r w:rsidRPr="379489F0">
          <w:rPr>
            <w:rFonts w:asciiTheme="minorHAnsi" w:hAnsiTheme="minorHAnsi" w:cstheme="minorBidi"/>
            <w:b/>
            <w:bCs/>
            <w:color w:val="0B0C0C"/>
          </w:rPr>
          <w:t xml:space="preserve">(H2) </w:t>
        </w:r>
      </w:ins>
      <w:ins w:id="82" w:author="Jo Marsicano" w:date="2023-03-30T15:24:00Z">
        <w:del w:id="83" w:author="Susannah Harris" w:date="2023-03-31T12:34:00Z">
          <w:r w:rsidR="759E85DE" w:rsidRPr="379489F0" w:rsidDel="00315F41">
            <w:rPr>
              <w:rFonts w:asciiTheme="minorHAnsi" w:hAnsiTheme="minorHAnsi" w:cstheme="minorBidi"/>
              <w:b/>
              <w:bCs/>
              <w:color w:val="0B0C0C"/>
            </w:rPr>
            <w:delText>Do</w:delText>
          </w:r>
        </w:del>
      </w:ins>
      <w:ins w:id="84" w:author="Susannah Harris" w:date="2023-03-31T12:34:00Z">
        <w:r w:rsidR="00315F41">
          <w:rPr>
            <w:rFonts w:asciiTheme="minorHAnsi" w:hAnsiTheme="minorHAnsi" w:cstheme="minorBidi"/>
            <w:b/>
            <w:bCs/>
            <w:color w:val="0B0C0C"/>
          </w:rPr>
          <w:t>When to use</w:t>
        </w:r>
      </w:ins>
      <w:ins w:id="85" w:author="Jo Marsicano" w:date="2023-03-17T14:06:00Z">
        <w:r w:rsidR="009E268C" w:rsidRPr="379489F0">
          <w:rPr>
            <w:rFonts w:asciiTheme="minorHAnsi" w:hAnsiTheme="minorHAnsi" w:cstheme="minorBidi"/>
            <w:b/>
            <w:bCs/>
            <w:color w:val="0B0C0C"/>
          </w:rPr>
          <w:t xml:space="preserve"> </w:t>
        </w:r>
      </w:ins>
    </w:p>
    <w:p w14:paraId="32676BDB" w14:textId="34CF92EF" w:rsidR="00FE121F" w:rsidRDefault="00FE121F" w:rsidP="00FE121F">
      <w:pPr>
        <w:pStyle w:val="ListParagraph"/>
        <w:numPr>
          <w:ilvl w:val="0"/>
          <w:numId w:val="1"/>
        </w:numPr>
        <w:rPr>
          <w:ins w:id="86" w:author="Susannah Harris" w:date="2023-03-31T12:39:00Z"/>
          <w:sz w:val="24"/>
          <w:szCs w:val="24"/>
          <w:shd w:val="clear" w:color="auto" w:fill="FFFFFF"/>
        </w:rPr>
      </w:pPr>
      <w:ins w:id="87" w:author="Jo Marsicano" w:date="2023-03-17T13:59:00Z">
        <w:r w:rsidRPr="0053751C">
          <w:rPr>
            <w:sz w:val="24"/>
            <w:szCs w:val="24"/>
            <w:shd w:val="clear" w:color="auto" w:fill="FFFFFF"/>
          </w:rPr>
          <w:t>Include</w:t>
        </w:r>
      </w:ins>
      <w:ins w:id="88" w:author="Susannah Harris" w:date="2023-03-31T12:38:00Z">
        <w:r w:rsidR="00E24926">
          <w:rPr>
            <w:sz w:val="24"/>
            <w:szCs w:val="24"/>
            <w:shd w:val="clear" w:color="auto" w:fill="FFFFFF"/>
          </w:rPr>
          <w:t xml:space="preserve"> a</w:t>
        </w:r>
      </w:ins>
      <w:ins w:id="89" w:author="Jo Marsicano" w:date="2023-03-17T13:59:00Z">
        <w:r w:rsidRPr="0053751C">
          <w:rPr>
            <w:sz w:val="24"/>
            <w:szCs w:val="24"/>
            <w:shd w:val="clear" w:color="auto" w:fill="FFFFFF"/>
          </w:rPr>
          <w:t xml:space="preserve"> skip</w:t>
        </w:r>
      </w:ins>
      <w:ins w:id="90" w:author="Susannah Harris" w:date="2023-03-31T12:40:00Z">
        <w:r w:rsidR="00591510">
          <w:rPr>
            <w:sz w:val="24"/>
            <w:szCs w:val="24"/>
            <w:shd w:val="clear" w:color="auto" w:fill="FFFFFF"/>
          </w:rPr>
          <w:t xml:space="preserve"> navigation</w:t>
        </w:r>
      </w:ins>
      <w:ins w:id="91" w:author="Jo Marsicano" w:date="2023-03-17T13:59:00Z">
        <w:r w:rsidRPr="0053751C">
          <w:rPr>
            <w:sz w:val="24"/>
            <w:szCs w:val="24"/>
            <w:shd w:val="clear" w:color="auto" w:fill="FFFFFF"/>
          </w:rPr>
          <w:t xml:space="preserve"> link on all pages</w:t>
        </w:r>
      </w:ins>
      <w:ins w:id="92" w:author="Susannah Harris" w:date="2023-03-31T12:38:00Z">
        <w:r w:rsidR="00BE55E8">
          <w:rPr>
            <w:sz w:val="24"/>
            <w:szCs w:val="24"/>
            <w:shd w:val="clear" w:color="auto" w:fill="FFFFFF"/>
          </w:rPr>
          <w:t xml:space="preserve"> at the top </w:t>
        </w:r>
        <w:r w:rsidR="00E24926">
          <w:rPr>
            <w:sz w:val="24"/>
            <w:szCs w:val="24"/>
            <w:shd w:val="clear" w:color="auto" w:fill="FFFFFF"/>
          </w:rPr>
          <w:t xml:space="preserve">left </w:t>
        </w:r>
        <w:r w:rsidR="0050543B">
          <w:rPr>
            <w:sz w:val="24"/>
            <w:szCs w:val="24"/>
            <w:shd w:val="clear" w:color="auto" w:fill="FFFFFF"/>
          </w:rPr>
          <w:t xml:space="preserve">or near the top </w:t>
        </w:r>
        <w:r w:rsidR="00E24926">
          <w:rPr>
            <w:sz w:val="24"/>
            <w:szCs w:val="24"/>
            <w:shd w:val="clear" w:color="auto" w:fill="FFFFFF"/>
          </w:rPr>
          <w:t xml:space="preserve">left </w:t>
        </w:r>
        <w:r w:rsidR="0050543B">
          <w:rPr>
            <w:sz w:val="24"/>
            <w:szCs w:val="24"/>
            <w:shd w:val="clear" w:color="auto" w:fill="FFFFFF"/>
          </w:rPr>
          <w:t>of a page</w:t>
        </w:r>
      </w:ins>
      <w:ins w:id="93" w:author="Jo Marsicano" w:date="2023-03-17T13:59:00Z">
        <w:r w:rsidRPr="0053751C">
          <w:rPr>
            <w:sz w:val="24"/>
            <w:szCs w:val="24"/>
            <w:shd w:val="clear" w:color="auto" w:fill="FFFFFF"/>
          </w:rPr>
          <w:t xml:space="preserve">. </w:t>
        </w:r>
      </w:ins>
    </w:p>
    <w:p w14:paraId="7D32B8E5" w14:textId="51E254AC" w:rsidR="00BC6084" w:rsidRPr="0053751C" w:rsidRDefault="00BC6084" w:rsidP="00FE121F">
      <w:pPr>
        <w:pStyle w:val="ListParagraph"/>
        <w:numPr>
          <w:ilvl w:val="0"/>
          <w:numId w:val="1"/>
        </w:numPr>
        <w:rPr>
          <w:ins w:id="94" w:author="Jo Marsicano" w:date="2023-03-17T13:59:00Z"/>
          <w:sz w:val="24"/>
          <w:szCs w:val="24"/>
          <w:shd w:val="clear" w:color="auto" w:fill="FFFFFF"/>
        </w:rPr>
      </w:pPr>
      <w:ins w:id="95" w:author="Susannah Harris" w:date="2023-03-31T12:39:00Z">
        <w:r>
          <w:rPr>
            <w:sz w:val="24"/>
            <w:szCs w:val="24"/>
            <w:shd w:val="clear" w:color="auto" w:fill="FFFFFF"/>
          </w:rPr>
          <w:t xml:space="preserve">Make </w:t>
        </w:r>
      </w:ins>
      <w:ins w:id="96" w:author="Susannah Harris" w:date="2023-03-31T12:40:00Z">
        <w:r w:rsidR="00591510">
          <w:rPr>
            <w:sz w:val="24"/>
            <w:szCs w:val="24"/>
            <w:shd w:val="clear" w:color="auto" w:fill="FFFFFF"/>
          </w:rPr>
          <w:t xml:space="preserve">the </w:t>
        </w:r>
      </w:ins>
      <w:ins w:id="97" w:author="Susannah Harris" w:date="2023-03-31T12:39:00Z">
        <w:r>
          <w:rPr>
            <w:sz w:val="24"/>
            <w:szCs w:val="24"/>
            <w:shd w:val="clear" w:color="auto" w:fill="FFFFFF"/>
          </w:rPr>
          <w:t xml:space="preserve">skip </w:t>
        </w:r>
      </w:ins>
      <w:ins w:id="98" w:author="Susannah Harris" w:date="2023-03-31T12:40:00Z">
        <w:r w:rsidR="00591510">
          <w:rPr>
            <w:sz w:val="24"/>
            <w:szCs w:val="24"/>
            <w:shd w:val="clear" w:color="auto" w:fill="FFFFFF"/>
          </w:rPr>
          <w:t xml:space="preserve">navigation </w:t>
        </w:r>
      </w:ins>
      <w:ins w:id="99" w:author="Susannah Harris" w:date="2023-03-31T12:39:00Z">
        <w:r>
          <w:rPr>
            <w:sz w:val="24"/>
            <w:szCs w:val="24"/>
            <w:shd w:val="clear" w:color="auto" w:fill="FFFFFF"/>
          </w:rPr>
          <w:t>link the first focusable element on a page when using a keyboard.</w:t>
        </w:r>
      </w:ins>
    </w:p>
    <w:p w14:paraId="347E29AD" w14:textId="06A1A23A" w:rsidR="00710C6D" w:rsidRDefault="00FE121F" w:rsidP="00FE121F">
      <w:pPr>
        <w:pStyle w:val="ListParagraph"/>
        <w:numPr>
          <w:ilvl w:val="0"/>
          <w:numId w:val="1"/>
        </w:numPr>
        <w:spacing w:after="0" w:line="240" w:lineRule="auto"/>
        <w:rPr>
          <w:ins w:id="100" w:author="Susannah Harris" w:date="2023-03-31T12:43:00Z"/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</w:pPr>
      <w:ins w:id="101" w:author="Jo Marsicano" w:date="2023-03-17T13:59:00Z">
        <w:r w:rsidRPr="00E41181">
          <w:rPr>
            <w:sz w:val="24"/>
            <w:szCs w:val="24"/>
            <w:shd w:val="clear" w:color="auto" w:fill="FFFFFF"/>
          </w:rPr>
          <w:t>Pl</w:t>
        </w:r>
        <w:r w:rsidRPr="0053751C">
          <w:rPr>
            <w:sz w:val="24"/>
            <w:szCs w:val="24"/>
            <w:shd w:val="clear" w:color="auto" w:fill="FFFFFF"/>
          </w:rPr>
          <w:t xml:space="preserve">ace </w:t>
        </w:r>
      </w:ins>
      <w:ins w:id="102" w:author="Susannah Harris" w:date="2023-03-31T12:40:00Z">
        <w:r w:rsidR="00591510">
          <w:rPr>
            <w:sz w:val="24"/>
            <w:szCs w:val="24"/>
            <w:shd w:val="clear" w:color="auto" w:fill="FFFFFF"/>
          </w:rPr>
          <w:t xml:space="preserve">a </w:t>
        </w:r>
      </w:ins>
      <w:ins w:id="103" w:author="Jo Marsicano" w:date="2023-03-17T13:59:00Z">
        <w:r w:rsidRPr="0053751C">
          <w:rPr>
            <w:sz w:val="24"/>
            <w:szCs w:val="24"/>
            <w:shd w:val="clear" w:color="auto" w:fill="FFFFFF"/>
          </w:rPr>
          <w:t>skip</w:t>
        </w:r>
      </w:ins>
      <w:ins w:id="104" w:author="Susannah Harris" w:date="2023-03-31T12:40:00Z">
        <w:r w:rsidR="00591510">
          <w:rPr>
            <w:sz w:val="24"/>
            <w:szCs w:val="24"/>
            <w:shd w:val="clear" w:color="auto" w:fill="FFFFFF"/>
          </w:rPr>
          <w:t xml:space="preserve"> nav</w:t>
        </w:r>
        <w:r w:rsidR="000D1574">
          <w:rPr>
            <w:sz w:val="24"/>
            <w:szCs w:val="24"/>
            <w:shd w:val="clear" w:color="auto" w:fill="FFFFFF"/>
          </w:rPr>
          <w:t>igation</w:t>
        </w:r>
      </w:ins>
      <w:ins w:id="105" w:author="Jo Marsicano" w:date="2023-03-17T13:59:00Z">
        <w:r w:rsidRPr="0053751C">
          <w:rPr>
            <w:sz w:val="24"/>
            <w:szCs w:val="24"/>
            <w:shd w:val="clear" w:color="auto" w:fill="FFFFFF"/>
          </w:rPr>
          <w:t xml:space="preserve"> link right after opening </w:t>
        </w:r>
        <w:r w:rsidRPr="0053751C">
          <w:rPr>
            <w:sz w:val="24"/>
            <w:szCs w:val="24"/>
            <w:shd w:val="clear" w:color="auto" w:fill="F3F2F1"/>
          </w:rPr>
          <w:t>&lt;body&gt;</w:t>
        </w:r>
        <w:r w:rsidRPr="0053751C">
          <w:rPr>
            <w:sz w:val="24"/>
            <w:szCs w:val="24"/>
            <w:shd w:val="clear" w:color="auto" w:fill="FFFFFF"/>
          </w:rPr>
          <w:t> </w:t>
        </w:r>
        <w:del w:id="106" w:author="Susannah Harris" w:date="2023-03-31T12:47:00Z">
          <w:r w:rsidRPr="0053751C" w:rsidDel="00EA649D">
            <w:rPr>
              <w:sz w:val="24"/>
              <w:szCs w:val="24"/>
              <w:shd w:val="clear" w:color="auto" w:fill="FFFFFF"/>
            </w:rPr>
            <w:delText>tag</w:delText>
          </w:r>
        </w:del>
      </w:ins>
      <w:ins w:id="107" w:author="Susannah Harris" w:date="2023-03-31T12:47:00Z">
        <w:r w:rsidR="00EA649D">
          <w:rPr>
            <w:sz w:val="24"/>
            <w:szCs w:val="24"/>
            <w:shd w:val="clear" w:color="auto" w:fill="FFFFFF"/>
          </w:rPr>
          <w:t>element</w:t>
        </w:r>
        <w:r w:rsidR="0008648B">
          <w:rPr>
            <w:sz w:val="24"/>
            <w:szCs w:val="24"/>
            <w:shd w:val="clear" w:color="auto" w:fill="FFFFFF"/>
          </w:rPr>
          <w:t xml:space="preserve"> or immediately after a cookie banner.</w:t>
        </w:r>
      </w:ins>
      <w:ins w:id="108" w:author="Jo Marsicano" w:date="2023-03-17T13:59:00Z">
        <w:del w:id="109" w:author="Susannah Harris" w:date="2023-03-31T12:37:00Z">
          <w:r w:rsidDel="00362071">
            <w:rPr>
              <w:sz w:val="24"/>
              <w:szCs w:val="24"/>
              <w:shd w:val="clear" w:color="auto" w:fill="FFFFFF"/>
            </w:rPr>
            <w:delText xml:space="preserve"> or after </w:delText>
          </w:r>
          <w:r w:rsidRPr="00E41181" w:rsidDel="00362071">
            <w:fldChar w:fldCharType="begin"/>
          </w:r>
          <w:r w:rsidRPr="0053751C" w:rsidDel="00362071">
            <w:rPr>
              <w:sz w:val="24"/>
              <w:szCs w:val="24"/>
            </w:rPr>
            <w:delInstrText xml:space="preserve"> HYPERLINK "https://design-system.service.gov.uk/components/cookie-banner/" </w:delInstrText>
          </w:r>
          <w:r w:rsidRPr="00E41181" w:rsidDel="00362071">
            <w:fldChar w:fldCharType="separate"/>
          </w:r>
          <w:r w:rsidRPr="00E41181" w:rsidDel="00362071">
            <w:rPr>
              <w:rStyle w:val="Hyperlink"/>
              <w:rFonts w:cstheme="minorHAnsi"/>
              <w:color w:val="auto"/>
              <w:sz w:val="24"/>
              <w:szCs w:val="24"/>
              <w:shd w:val="clear" w:color="auto" w:fill="FFFFFF"/>
            </w:rPr>
            <w:delText>cookie banner</w:delText>
          </w:r>
          <w:r w:rsidRPr="00E41181" w:rsidDel="00362071">
            <w:rPr>
              <w:rStyle w:val="Hyperlink"/>
              <w:rFonts w:cstheme="minorHAnsi"/>
              <w:color w:val="auto"/>
              <w:sz w:val="24"/>
              <w:szCs w:val="24"/>
              <w:shd w:val="clear" w:color="auto" w:fill="FFFFFF"/>
            </w:rPr>
            <w:fldChar w:fldCharType="end"/>
          </w:r>
          <w:r w:rsidRPr="00810A8E" w:rsidDel="00362071">
            <w:rPr>
              <w:rStyle w:val="Hyperlink"/>
              <w:rFonts w:cstheme="minorHAnsi"/>
              <w:color w:val="auto"/>
              <w:sz w:val="24"/>
              <w:szCs w:val="24"/>
              <w:u w:val="none"/>
              <w:shd w:val="clear" w:color="auto" w:fill="FFFFFF"/>
            </w:rPr>
            <w:delText>,</w:delText>
          </w:r>
          <w:r w:rsidDel="00362071">
            <w:rPr>
              <w:rStyle w:val="Hyperlink"/>
              <w:rFonts w:cstheme="minorHAnsi"/>
              <w:color w:val="auto"/>
              <w:sz w:val="24"/>
              <w:szCs w:val="24"/>
              <w:u w:val="none"/>
              <w:shd w:val="clear" w:color="auto" w:fill="FFFFFF"/>
            </w:rPr>
            <w:delText xml:space="preserve"> if you use one</w:delText>
          </w:r>
        </w:del>
        <w:del w:id="110" w:author="Susannah Harris" w:date="2023-03-31T12:45:00Z">
          <w:r w:rsidDel="00FA0B4F">
            <w:rPr>
              <w:rStyle w:val="Hyperlink"/>
              <w:rFonts w:cstheme="minorHAnsi"/>
              <w:color w:val="auto"/>
              <w:sz w:val="24"/>
              <w:szCs w:val="24"/>
              <w:u w:val="none"/>
              <w:shd w:val="clear" w:color="auto" w:fill="FFFFFF"/>
            </w:rPr>
            <w:delText>.</w:delText>
          </w:r>
        </w:del>
      </w:ins>
    </w:p>
    <w:p w14:paraId="49860780" w14:textId="5BC16658" w:rsidR="00FE121F" w:rsidRPr="0053751C" w:rsidRDefault="002C7C1A" w:rsidP="00FE121F">
      <w:pPr>
        <w:pStyle w:val="ListParagraph"/>
        <w:numPr>
          <w:ilvl w:val="0"/>
          <w:numId w:val="1"/>
        </w:numPr>
        <w:spacing w:after="0" w:line="240" w:lineRule="auto"/>
        <w:rPr>
          <w:ins w:id="111" w:author="Jo Marsicano" w:date="2023-03-17T13:59:00Z"/>
          <w:rFonts w:cstheme="minorHAnsi"/>
          <w:sz w:val="24"/>
          <w:szCs w:val="24"/>
          <w:shd w:val="clear" w:color="auto" w:fill="FFFFFF"/>
        </w:rPr>
      </w:pPr>
      <w:ins w:id="112" w:author="Susannah Harris" w:date="2023-03-31T12:37:00Z"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Include the corresponding </w:t>
        </w:r>
      </w:ins>
      <w:ins w:id="113" w:author="Susannah Harris" w:date="2023-03-31T12:43:00Z">
        <w:r w:rsidR="00B21FAA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id</w:t>
        </w:r>
      </w:ins>
      <w:ins w:id="114" w:author="Susannah Harris" w:date="2023-03-31T12:37:00Z">
        <w:r w:rsidR="006A694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in the &lt;main&gt;</w:t>
        </w:r>
        <w:r w:rsidR="000C68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</w:ins>
      <w:ins w:id="115" w:author="Susannah Harris" w:date="2023-03-31T12:46:00Z">
        <w:r w:rsidR="00412A4B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element</w:t>
        </w:r>
      </w:ins>
      <w:ins w:id="116" w:author="Susannah Harris" w:date="2023-03-31T12:37:00Z">
        <w:r w:rsidR="000C68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4F32B8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to link it with </w:t>
        </w:r>
        <w:r w:rsidR="009D698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an anchor.</w:t>
        </w:r>
      </w:ins>
    </w:p>
    <w:p w14:paraId="72E84AB2" w14:textId="1C8834BA" w:rsidR="006A58FD" w:rsidRPr="008944B2" w:rsidRDefault="006A58FD" w:rsidP="759E5424">
      <w:pPr>
        <w:pStyle w:val="NormalWeb"/>
        <w:numPr>
          <w:ilvl w:val="0"/>
          <w:numId w:val="1"/>
        </w:numPr>
        <w:spacing w:before="0" w:beforeAutospacing="0" w:after="0" w:afterAutospacing="0"/>
        <w:rPr>
          <w:ins w:id="117" w:author="Jo Marsicano" w:date="2023-03-17T14:00:00Z"/>
          <w:rFonts w:asciiTheme="minorHAnsi" w:hAnsiTheme="minorHAnsi" w:cstheme="minorBidi"/>
        </w:rPr>
      </w:pPr>
      <w:ins w:id="118" w:author="Jo Marsicano" w:date="2023-03-17T14:00:00Z">
        <w:r w:rsidRPr="008944B2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softHyphen/>
        </w:r>
        <w:r w:rsidRPr="008944B2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softHyphen/>
        </w:r>
        <w:r w:rsidRPr="0053751C">
          <w:rPr>
            <w:rFonts w:cstheme="minorHAnsi"/>
            <w:b/>
            <w:bCs/>
            <w:color w:val="0B0C0C"/>
            <w:shd w:val="clear" w:color="auto" w:fill="FFFFFF"/>
          </w:rPr>
          <w:softHyphen/>
        </w:r>
        <w:r w:rsidRPr="0053751C">
          <w:rPr>
            <w:rFonts w:cstheme="minorHAnsi"/>
            <w:b/>
            <w:bCs/>
            <w:color w:val="0B0C0C"/>
            <w:shd w:val="clear" w:color="auto" w:fill="FFFFFF"/>
          </w:rPr>
          <w:softHyphen/>
        </w:r>
        <w:r w:rsidRPr="0053751C">
          <w:rPr>
            <w:rFonts w:cstheme="minorHAnsi"/>
            <w:b/>
            <w:bCs/>
            <w:color w:val="0B0C0C"/>
            <w:shd w:val="clear" w:color="auto" w:fill="FFFFFF"/>
          </w:rPr>
          <w:softHyphen/>
        </w:r>
      </w:ins>
      <w:ins w:id="119" w:author="Susannah Harris" w:date="2023-03-31T12:42:00Z">
        <w:r w:rsidR="001A145F">
          <w:rPr>
            <w:rFonts w:asciiTheme="minorHAnsi" w:hAnsiTheme="minorHAnsi" w:cstheme="minorBidi"/>
          </w:rPr>
          <w:t>Us</w:t>
        </w:r>
      </w:ins>
      <w:ins w:id="120" w:author="Jo Marsicano" w:date="2023-03-17T14:00:00Z">
        <w:del w:id="121" w:author="Susannah Harris" w:date="2023-03-31T12:42:00Z">
          <w:r w:rsidR="03DDC27B" w:rsidRPr="759E5424" w:rsidDel="001A145F">
            <w:rPr>
              <w:rFonts w:asciiTheme="minorHAnsi" w:hAnsiTheme="minorHAnsi" w:cstheme="minorBidi"/>
            </w:rPr>
            <w:delText xml:space="preserve">Make "skip </w:delText>
          </w:r>
        </w:del>
        <w:commentRangeStart w:id="122"/>
        <w:del w:id="123" w:author="Susannah Harris" w:date="2023-03-31T12:35:00Z">
          <w:r w:rsidR="03DDC27B" w:rsidRPr="759E5424" w:rsidDel="00315F41">
            <w:rPr>
              <w:rFonts w:asciiTheme="minorHAnsi" w:hAnsiTheme="minorHAnsi" w:cstheme="minorBidi"/>
            </w:rPr>
            <w:delText>navigation</w:delText>
          </w:r>
        </w:del>
      </w:ins>
      <w:commentRangeEnd w:id="122"/>
      <w:del w:id="124" w:author="Susannah Harris" w:date="2023-03-31T12:35:00Z">
        <w:r w:rsidDel="00315F41">
          <w:rPr>
            <w:rStyle w:val="CommentReference"/>
          </w:rPr>
          <w:commentReference w:id="122"/>
        </w:r>
      </w:del>
      <w:ins w:id="126" w:author="Jo Marsicano" w:date="2023-03-17T14:00:00Z">
        <w:del w:id="127" w:author="Susannah Harris" w:date="2023-03-31T12:42:00Z">
          <w:r w:rsidR="03DDC27B" w:rsidRPr="759E5424" w:rsidDel="001A145F">
            <w:rPr>
              <w:rFonts w:asciiTheme="minorHAnsi" w:hAnsiTheme="minorHAnsi" w:cstheme="minorBidi"/>
            </w:rPr>
            <w:delText>” link permanently visible. Or us</w:delText>
          </w:r>
        </w:del>
        <w:r w:rsidR="03DDC27B" w:rsidRPr="759E5424">
          <w:rPr>
            <w:rFonts w:asciiTheme="minorHAnsi" w:hAnsiTheme="minorHAnsi" w:cstheme="minorBidi"/>
          </w:rPr>
          <w:t xml:space="preserve">e CSS to hide </w:t>
        </w:r>
      </w:ins>
      <w:ins w:id="128" w:author="Susannah Harris" w:date="2023-03-31T12:42:00Z">
        <w:r w:rsidR="00EE0140">
          <w:rPr>
            <w:rFonts w:asciiTheme="minorHAnsi" w:hAnsiTheme="minorHAnsi" w:cstheme="minorBidi"/>
          </w:rPr>
          <w:t xml:space="preserve">the </w:t>
        </w:r>
      </w:ins>
      <w:ins w:id="129" w:author="Jo Marsicano" w:date="2023-03-17T14:00:00Z">
        <w:r w:rsidR="03DDC27B" w:rsidRPr="759E5424">
          <w:rPr>
            <w:rFonts w:asciiTheme="minorHAnsi" w:hAnsiTheme="minorHAnsi" w:cstheme="minorBidi"/>
          </w:rPr>
          <w:t xml:space="preserve">link off-screen until it gets keyboard focus, to make it visible to all users. </w:t>
        </w:r>
      </w:ins>
    </w:p>
    <w:p w14:paraId="0F2EBF5A" w14:textId="0C3C84E8" w:rsidR="208714CF" w:rsidDel="001922A0" w:rsidRDefault="208714CF" w:rsidP="379489F0">
      <w:pPr>
        <w:pStyle w:val="NormalWeb"/>
        <w:numPr>
          <w:ilvl w:val="0"/>
          <w:numId w:val="1"/>
        </w:numPr>
        <w:spacing w:before="0" w:beforeAutospacing="0" w:after="0" w:afterAutospacing="0"/>
        <w:rPr>
          <w:ins w:id="130" w:author="Jo Marsicano" w:date="2023-03-17T14:10:00Z"/>
          <w:del w:id="131" w:author="Susannah Harris" w:date="2023-03-31T12:38:00Z"/>
          <w:rFonts w:asciiTheme="minorHAnsi" w:hAnsiTheme="minorHAnsi" w:cstheme="minorBidi"/>
        </w:rPr>
      </w:pPr>
      <w:ins w:id="132" w:author="Jo Marsicano" w:date="2023-03-17T14:00:00Z">
        <w:del w:id="133" w:author="Susannah Harris" w:date="2023-03-31T12:38:00Z">
          <w:r w:rsidRPr="379489F0" w:rsidDel="001922A0">
            <w:rPr>
              <w:rFonts w:asciiTheme="minorHAnsi" w:hAnsiTheme="minorHAnsi" w:cstheme="minorBidi"/>
            </w:rPr>
            <w:delText>Make skip link the first focusable element on a page.</w:delText>
          </w:r>
        </w:del>
      </w:ins>
    </w:p>
    <w:p w14:paraId="138B4F1C" w14:textId="77777777" w:rsidR="00DE5A84" w:rsidRDefault="00DE5A84" w:rsidP="0026743F">
      <w:pPr>
        <w:pStyle w:val="NormalWeb"/>
        <w:spacing w:before="0" w:beforeAutospacing="0" w:after="0" w:afterAutospacing="0"/>
        <w:rPr>
          <w:ins w:id="134" w:author="Jo Marsicano" w:date="2023-03-17T13:57:00Z"/>
          <w:rFonts w:asciiTheme="minorHAnsi" w:hAnsiTheme="minorHAnsi" w:cstheme="minorHAnsi"/>
          <w:color w:val="0B0C0C"/>
          <w:shd w:val="clear" w:color="auto" w:fill="FFFFFF"/>
        </w:rPr>
      </w:pPr>
    </w:p>
    <w:p w14:paraId="49A58D86" w14:textId="5CDB16E1" w:rsidR="00DE5A84" w:rsidRPr="00DE5A84" w:rsidRDefault="0019137E" w:rsidP="0026743F">
      <w:pPr>
        <w:pStyle w:val="NormalWeb"/>
        <w:spacing w:before="0" w:beforeAutospacing="0" w:after="0" w:afterAutospacing="0"/>
        <w:rPr>
          <w:ins w:id="135" w:author="Jo Marsicano" w:date="2023-03-17T13:57:00Z"/>
          <w:rFonts w:asciiTheme="minorHAnsi" w:hAnsiTheme="minorHAnsi" w:cstheme="minorHAnsi"/>
          <w:b/>
          <w:bCs/>
          <w:color w:val="0B0C0C"/>
          <w:shd w:val="clear" w:color="auto" w:fill="FFFFFF"/>
          <w:rPrChange w:id="136" w:author="Jo Marsicano" w:date="2023-03-17T13:58:00Z">
            <w:rPr>
              <w:ins w:id="137" w:author="Jo Marsicano" w:date="2023-03-17T13:57:00Z"/>
              <w:rFonts w:asciiTheme="minorHAnsi" w:hAnsiTheme="minorHAnsi" w:cstheme="minorHAnsi"/>
              <w:color w:val="0B0C0C"/>
              <w:shd w:val="clear" w:color="auto" w:fill="FFFFFF"/>
            </w:rPr>
          </w:rPrChange>
        </w:rPr>
      </w:pPr>
      <w:ins w:id="138" w:author="Jo Marsicano" w:date="2023-03-17T14:09:00Z">
        <w:r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t>(H2</w:t>
        </w:r>
      </w:ins>
      <w:ins w:id="139" w:author="Jo Marsicano" w:date="2023-03-17T14:10:00Z">
        <w:r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t xml:space="preserve">) </w:t>
        </w:r>
      </w:ins>
      <w:ins w:id="140" w:author="Jo Marsicano" w:date="2023-03-30T15:24:00Z">
        <w:del w:id="141" w:author="Susannah Harris" w:date="2023-03-31T12:34:00Z">
          <w:r w:rsidR="00553D9C" w:rsidDel="00315F41">
            <w:rPr>
              <w:rFonts w:asciiTheme="minorHAnsi" w:hAnsiTheme="minorHAnsi" w:cstheme="minorHAnsi"/>
              <w:b/>
              <w:bCs/>
              <w:color w:val="0B0C0C"/>
              <w:shd w:val="clear" w:color="auto" w:fill="FFFFFF"/>
            </w:rPr>
            <w:delText>Don</w:delText>
          </w:r>
        </w:del>
      </w:ins>
      <w:ins w:id="142" w:author="Jo Marsicano" w:date="2023-03-30T15:28:00Z">
        <w:del w:id="143" w:author="Susannah Harris" w:date="2023-03-31T12:34:00Z">
          <w:r w:rsidR="005342CC" w:rsidDel="00315F41">
            <w:rPr>
              <w:rFonts w:asciiTheme="minorHAnsi" w:hAnsiTheme="minorHAnsi" w:cstheme="minorHAnsi"/>
              <w:b/>
              <w:bCs/>
              <w:color w:val="0B0C0C"/>
              <w:shd w:val="clear" w:color="auto" w:fill="FFFFFF"/>
            </w:rPr>
            <w:delText>’</w:delText>
          </w:r>
        </w:del>
      </w:ins>
      <w:ins w:id="144" w:author="Jo Marsicano" w:date="2023-03-30T15:24:00Z">
        <w:del w:id="145" w:author="Susannah Harris" w:date="2023-03-31T12:34:00Z">
          <w:r w:rsidR="00553D9C" w:rsidDel="00315F41">
            <w:rPr>
              <w:rFonts w:asciiTheme="minorHAnsi" w:hAnsiTheme="minorHAnsi" w:cstheme="minorHAnsi"/>
              <w:b/>
              <w:bCs/>
              <w:color w:val="0B0C0C"/>
              <w:shd w:val="clear" w:color="auto" w:fill="FFFFFF"/>
            </w:rPr>
            <w:delText>t</w:delText>
          </w:r>
        </w:del>
      </w:ins>
      <w:ins w:id="146" w:author="Susannah Harris" w:date="2023-03-31T12:34:00Z">
        <w:r w:rsidR="00315F41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t>When not to use</w:t>
        </w:r>
      </w:ins>
    </w:p>
    <w:p w14:paraId="295BBEE4" w14:textId="00D94605" w:rsidR="00226121" w:rsidDel="00E14725" w:rsidRDefault="00226121">
      <w:pPr>
        <w:pStyle w:val="NormalWeb"/>
        <w:spacing w:before="0" w:beforeAutospacing="0" w:after="0" w:afterAutospacing="0"/>
        <w:rPr>
          <w:del w:id="147" w:author="Jo Marsicano" w:date="2023-02-07T12:08:00Z"/>
          <w:rFonts w:asciiTheme="minorHAnsi" w:hAnsiTheme="minorHAnsi" w:cstheme="minorHAnsi"/>
          <w:color w:val="0B0C0C"/>
          <w:vertAlign w:val="subscript"/>
        </w:rPr>
      </w:pPr>
    </w:p>
    <w:p w14:paraId="18640E9D" w14:textId="77777777" w:rsidR="00E14725" w:rsidDel="0008648B" w:rsidRDefault="00E14725">
      <w:pPr>
        <w:pStyle w:val="NormalWeb"/>
        <w:numPr>
          <w:ilvl w:val="0"/>
          <w:numId w:val="3"/>
        </w:numPr>
        <w:spacing w:before="0" w:beforeAutospacing="0" w:after="0" w:afterAutospacing="0"/>
        <w:rPr>
          <w:ins w:id="148" w:author="Jo Marsicano" w:date="2023-03-30T15:29:00Z"/>
          <w:del w:id="149" w:author="Susannah Harris" w:date="2023-03-31T12:48:00Z"/>
          <w:rFonts w:asciiTheme="minorHAnsi" w:hAnsiTheme="minorHAnsi" w:cstheme="minorHAnsi"/>
          <w:color w:val="0B0C0C"/>
          <w:vertAlign w:val="subscript"/>
        </w:rPr>
        <w:pPrChange w:id="150" w:author="Jo Marsicano" w:date="2023-03-30T15:29:00Z">
          <w:pPr>
            <w:pStyle w:val="NormalWeb"/>
            <w:spacing w:before="0" w:beforeAutospacing="0" w:after="0" w:afterAutospacing="0"/>
          </w:pPr>
        </w:pPrChange>
      </w:pPr>
    </w:p>
    <w:p w14:paraId="23FE0CA5" w14:textId="787E6B13" w:rsidR="00D0105B" w:rsidRPr="0008648B" w:rsidDel="0026743F" w:rsidRDefault="00D0105B">
      <w:pPr>
        <w:pStyle w:val="NormalWeb"/>
        <w:numPr>
          <w:ilvl w:val="0"/>
          <w:numId w:val="3"/>
        </w:numPr>
        <w:spacing w:before="0" w:beforeAutospacing="0" w:after="440" w:afterAutospacing="0"/>
        <w:rPr>
          <w:del w:id="151" w:author="Jo Marsicano" w:date="2023-02-07T12:09:00Z"/>
          <w:rFonts w:asciiTheme="minorHAnsi" w:hAnsiTheme="minorHAnsi" w:cstheme="minorHAnsi"/>
          <w:color w:val="0B0C0C"/>
        </w:rPr>
        <w:pPrChange w:id="152" w:author="Susannah Harris" w:date="2023-03-31T12:48:00Z">
          <w:pPr>
            <w:pStyle w:val="NormalWeb"/>
            <w:spacing w:before="0" w:beforeAutospacing="0" w:after="300" w:afterAutospacing="0"/>
          </w:pPr>
        </w:pPrChange>
      </w:pPr>
    </w:p>
    <w:p w14:paraId="67EFB098" w14:textId="5F5612B6" w:rsidR="00D0105B" w:rsidRPr="008944B2" w:rsidDel="00FE121F" w:rsidRDefault="00D0105B">
      <w:pPr>
        <w:rPr>
          <w:del w:id="153" w:author="Jo Marsicano" w:date="2023-03-17T13:59:00Z"/>
          <w:b/>
          <w:bCs/>
          <w:sz w:val="24"/>
          <w:szCs w:val="24"/>
        </w:rPr>
      </w:pPr>
      <w:del w:id="154" w:author="Jo Marsicano" w:date="2023-03-17T13:59:00Z">
        <w:r w:rsidRPr="008944B2" w:rsidDel="00FE121F">
          <w:rPr>
            <w:b/>
            <w:bCs/>
            <w:sz w:val="24"/>
            <w:szCs w:val="24"/>
            <w:shd w:val="clear" w:color="auto" w:fill="FFFFFF"/>
          </w:rPr>
          <w:delText xml:space="preserve">(H2) </w:delText>
        </w:r>
      </w:del>
      <w:del w:id="155" w:author="Jo Marsicano" w:date="2023-02-07T12:04:00Z">
        <w:r w:rsidRPr="008944B2" w:rsidDel="00003A8C">
          <w:rPr>
            <w:b/>
            <w:bCs/>
            <w:sz w:val="24"/>
            <w:szCs w:val="24"/>
            <w:shd w:val="clear" w:color="auto" w:fill="FFFFFF"/>
          </w:rPr>
          <w:delText xml:space="preserve">When </w:delText>
        </w:r>
        <w:r w:rsidRPr="008944B2" w:rsidDel="00434664">
          <w:rPr>
            <w:b/>
            <w:bCs/>
            <w:sz w:val="24"/>
            <w:szCs w:val="24"/>
            <w:shd w:val="clear" w:color="auto" w:fill="FFFFFF"/>
          </w:rPr>
          <w:delText xml:space="preserve">to </w:delText>
        </w:r>
        <w:r w:rsidRPr="008944B2" w:rsidDel="00003A8C">
          <w:rPr>
            <w:b/>
            <w:bCs/>
            <w:sz w:val="24"/>
            <w:szCs w:val="24"/>
            <w:shd w:val="clear" w:color="auto" w:fill="FFFFFF"/>
          </w:rPr>
          <w:delText xml:space="preserve">use </w:delText>
        </w:r>
      </w:del>
      <w:del w:id="156" w:author="Jo Marsicano" w:date="2023-02-07T12:01:00Z">
        <w:r w:rsidRPr="008944B2" w:rsidDel="00AB5F71">
          <w:rPr>
            <w:b/>
            <w:bCs/>
            <w:sz w:val="24"/>
            <w:szCs w:val="24"/>
            <w:shd w:val="clear" w:color="auto" w:fill="FFFFFF"/>
          </w:rPr>
          <w:delText>this component</w:delText>
        </w:r>
      </w:del>
    </w:p>
    <w:p w14:paraId="124D9E30" w14:textId="34B70B03" w:rsidR="00D0105B" w:rsidRPr="00FE121F" w:rsidDel="00047342" w:rsidRDefault="00D0105B">
      <w:pPr>
        <w:pStyle w:val="ListParagraph"/>
        <w:spacing w:after="0" w:line="240" w:lineRule="auto"/>
        <w:ind w:left="0"/>
        <w:rPr>
          <w:del w:id="157" w:author="Jo Marsicano" w:date="2023-02-07T12:05:00Z"/>
          <w:sz w:val="24"/>
          <w:szCs w:val="24"/>
        </w:rPr>
        <w:pPrChange w:id="158" w:author="Jo Marsicano" w:date="2023-03-17T14:05:00Z">
          <w:pPr/>
        </w:pPrChange>
      </w:pPr>
      <w:del w:id="159" w:author="Jo Marsicano" w:date="2023-02-07T12:02:00Z">
        <w:r w:rsidRPr="00FE121F" w:rsidDel="005D6C2C">
          <w:rPr>
            <w:sz w:val="24"/>
            <w:szCs w:val="24"/>
            <w:shd w:val="clear" w:color="auto" w:fill="FFFFFF"/>
          </w:rPr>
          <w:delText>A</w:delText>
        </w:r>
      </w:del>
      <w:del w:id="160" w:author="Jo Marsicano" w:date="2023-03-17T13:59:00Z">
        <w:r w:rsidRPr="00FE121F" w:rsidDel="00FE121F">
          <w:rPr>
            <w:sz w:val="24"/>
            <w:szCs w:val="24"/>
            <w:shd w:val="clear" w:color="auto" w:fill="FFFFFF"/>
          </w:rPr>
          <w:delText>ll pages</w:delText>
        </w:r>
      </w:del>
      <w:del w:id="161" w:author="Jo Marsicano" w:date="2023-02-07T12:02:00Z">
        <w:r w:rsidRPr="00FE121F" w:rsidDel="005D6C2C">
          <w:rPr>
            <w:sz w:val="24"/>
            <w:szCs w:val="24"/>
            <w:shd w:val="clear" w:color="auto" w:fill="FFFFFF"/>
          </w:rPr>
          <w:delText xml:space="preserve"> should include a skip link</w:delText>
        </w:r>
      </w:del>
      <w:del w:id="162" w:author="Jo Marsicano" w:date="2023-03-17T13:59:00Z">
        <w:r w:rsidRPr="00FE121F" w:rsidDel="00FE121F">
          <w:rPr>
            <w:sz w:val="24"/>
            <w:szCs w:val="24"/>
            <w:shd w:val="clear" w:color="auto" w:fill="FFFFFF"/>
          </w:rPr>
          <w:delText xml:space="preserve">. </w:delText>
        </w:r>
      </w:del>
      <w:del w:id="163" w:author="Jo Marsicano" w:date="2023-02-07T12:02:00Z">
        <w:r w:rsidRPr="00FE121F" w:rsidDel="00743143">
          <w:rPr>
            <w:sz w:val="24"/>
            <w:szCs w:val="24"/>
            <w:shd w:val="clear" w:color="auto" w:fill="FFFFFF"/>
          </w:rPr>
          <w:delText xml:space="preserve">Usually, you should </w:delText>
        </w:r>
      </w:del>
      <w:del w:id="164" w:author="Jo Marsicano" w:date="2023-02-07T12:06:00Z">
        <w:r w:rsidRPr="00FE121F" w:rsidDel="00311B48">
          <w:rPr>
            <w:sz w:val="24"/>
            <w:szCs w:val="24"/>
            <w:shd w:val="clear" w:color="auto" w:fill="FFFFFF"/>
          </w:rPr>
          <w:delText>pl</w:delText>
        </w:r>
      </w:del>
      <w:del w:id="165" w:author="Jo Marsicano" w:date="2023-03-17T13:59:00Z">
        <w:r w:rsidRPr="00FE121F" w:rsidDel="00FE121F">
          <w:rPr>
            <w:sz w:val="24"/>
            <w:szCs w:val="24"/>
            <w:shd w:val="clear" w:color="auto" w:fill="FFFFFF"/>
          </w:rPr>
          <w:delText xml:space="preserve">ace </w:delText>
        </w:r>
      </w:del>
      <w:del w:id="166" w:author="Jo Marsicano" w:date="2023-02-07T12:16:00Z">
        <w:r w:rsidRPr="00FE121F" w:rsidDel="004E1C3A">
          <w:rPr>
            <w:sz w:val="24"/>
            <w:szCs w:val="24"/>
            <w:shd w:val="clear" w:color="auto" w:fill="FFFFFF"/>
          </w:rPr>
          <w:delText xml:space="preserve">the </w:delText>
        </w:r>
      </w:del>
      <w:del w:id="167" w:author="Jo Marsicano" w:date="2023-03-17T13:59:00Z">
        <w:r w:rsidRPr="00FE121F" w:rsidDel="00FE121F">
          <w:rPr>
            <w:sz w:val="24"/>
            <w:szCs w:val="24"/>
            <w:shd w:val="clear" w:color="auto" w:fill="FFFFFF"/>
          </w:rPr>
          <w:delText xml:space="preserve">skip link </w:delText>
        </w:r>
      </w:del>
      <w:del w:id="168" w:author="Jo Marsicano" w:date="2023-02-07T12:02:00Z">
        <w:r w:rsidRPr="00FE121F" w:rsidDel="00743143">
          <w:rPr>
            <w:sz w:val="24"/>
            <w:szCs w:val="24"/>
            <w:shd w:val="clear" w:color="auto" w:fill="FFFFFF"/>
          </w:rPr>
          <w:delText xml:space="preserve">immediately </w:delText>
        </w:r>
      </w:del>
      <w:del w:id="169" w:author="Jo Marsicano" w:date="2023-03-17T13:59:00Z">
        <w:r w:rsidRPr="00FE121F" w:rsidDel="00FE121F">
          <w:rPr>
            <w:sz w:val="24"/>
            <w:szCs w:val="24"/>
            <w:shd w:val="clear" w:color="auto" w:fill="FFFFFF"/>
          </w:rPr>
          <w:delText xml:space="preserve">after </w:delText>
        </w:r>
      </w:del>
      <w:del w:id="170" w:author="Jo Marsicano" w:date="2023-02-07T12:16:00Z">
        <w:r w:rsidRPr="00FE121F" w:rsidDel="0068375C">
          <w:rPr>
            <w:sz w:val="24"/>
            <w:szCs w:val="24"/>
            <w:shd w:val="clear" w:color="auto" w:fill="FFFFFF"/>
          </w:rPr>
          <w:delText xml:space="preserve">the </w:delText>
        </w:r>
      </w:del>
      <w:del w:id="171" w:author="Jo Marsicano" w:date="2023-03-17T13:59:00Z">
        <w:r w:rsidRPr="00FE121F" w:rsidDel="00FE121F">
          <w:rPr>
            <w:sz w:val="24"/>
            <w:szCs w:val="24"/>
            <w:shd w:val="clear" w:color="auto" w:fill="FFFFFF"/>
          </w:rPr>
          <w:delText>opening </w:delText>
        </w:r>
        <w:r w:rsidRPr="00FE121F" w:rsidDel="00FE121F">
          <w:rPr>
            <w:sz w:val="24"/>
            <w:szCs w:val="24"/>
            <w:shd w:val="clear" w:color="auto" w:fill="F3F2F1"/>
          </w:rPr>
          <w:delText>&lt;body&gt;</w:delText>
        </w:r>
        <w:r w:rsidRPr="00FE121F" w:rsidDel="00FE121F">
          <w:rPr>
            <w:sz w:val="24"/>
            <w:szCs w:val="24"/>
            <w:shd w:val="clear" w:color="auto" w:fill="FFFFFF"/>
          </w:rPr>
          <w:delText> tag</w:delText>
        </w:r>
      </w:del>
      <w:del w:id="172" w:author="Jo Marsicano" w:date="2023-02-07T12:15:00Z">
        <w:r w:rsidRPr="00FE121F" w:rsidDel="00E41181">
          <w:rPr>
            <w:sz w:val="24"/>
            <w:szCs w:val="24"/>
            <w:shd w:val="clear" w:color="auto" w:fill="FFFFFF"/>
          </w:rPr>
          <w:delText xml:space="preserve">. </w:delText>
        </w:r>
      </w:del>
      <w:del w:id="173" w:author="Jo Marsicano" w:date="2023-02-07T12:02:00Z">
        <w:r w:rsidRPr="00FE121F" w:rsidDel="00743143">
          <w:rPr>
            <w:sz w:val="24"/>
            <w:szCs w:val="24"/>
            <w:shd w:val="clear" w:color="auto" w:fill="FFFFFF"/>
          </w:rPr>
          <w:delText>However,</w:delText>
        </w:r>
      </w:del>
      <w:del w:id="174" w:author="Jo Marsicano" w:date="2023-02-07T12:14:00Z">
        <w:r w:rsidRPr="00FE121F" w:rsidDel="001D620B">
          <w:rPr>
            <w:sz w:val="24"/>
            <w:szCs w:val="24"/>
            <w:shd w:val="clear" w:color="auto" w:fill="FFFFFF"/>
          </w:rPr>
          <w:delText xml:space="preserve"> if you</w:delText>
        </w:r>
      </w:del>
      <w:del w:id="175" w:author="Jo Marsicano" w:date="2023-02-07T12:02:00Z">
        <w:r w:rsidRPr="00FE121F" w:rsidDel="00F3531F">
          <w:rPr>
            <w:sz w:val="24"/>
            <w:szCs w:val="24"/>
            <w:shd w:val="clear" w:color="auto" w:fill="FFFFFF"/>
          </w:rPr>
          <w:delText>’re</w:delText>
        </w:r>
      </w:del>
      <w:del w:id="176" w:author="Jo Marsicano" w:date="2023-02-07T12:14:00Z">
        <w:r w:rsidRPr="00FE121F" w:rsidDel="001D620B">
          <w:rPr>
            <w:sz w:val="24"/>
            <w:szCs w:val="24"/>
            <w:shd w:val="clear" w:color="auto" w:fill="FFFFFF"/>
          </w:rPr>
          <w:delText xml:space="preserve"> us</w:delText>
        </w:r>
      </w:del>
      <w:del w:id="177" w:author="Jo Marsicano" w:date="2023-02-07T12:02:00Z">
        <w:r w:rsidRPr="00FE121F" w:rsidDel="00F3531F">
          <w:rPr>
            <w:sz w:val="24"/>
            <w:szCs w:val="24"/>
            <w:shd w:val="clear" w:color="auto" w:fill="FFFFFF"/>
          </w:rPr>
          <w:delText>ing</w:delText>
        </w:r>
      </w:del>
      <w:del w:id="178" w:author="Jo Marsicano" w:date="2023-02-07T12:14:00Z">
        <w:r w:rsidRPr="00FE121F" w:rsidDel="001D620B">
          <w:rPr>
            <w:sz w:val="24"/>
            <w:szCs w:val="24"/>
            <w:shd w:val="clear" w:color="auto" w:fill="FFFFFF"/>
          </w:rPr>
          <w:delText xml:space="preserve"> </w:delText>
        </w:r>
      </w:del>
      <w:del w:id="179" w:author="Jo Marsicano" w:date="2023-02-07T12:15:00Z">
        <w:r w:rsidRPr="00FE121F" w:rsidDel="001D620B">
          <w:rPr>
            <w:sz w:val="24"/>
            <w:szCs w:val="24"/>
            <w:shd w:val="clear" w:color="auto" w:fill="FFFFFF"/>
          </w:rPr>
          <w:delText>a </w:delText>
        </w:r>
      </w:del>
      <w:del w:id="180" w:author="Jo Marsicano" w:date="2023-03-17T13:59:00Z">
        <w:r w:rsidRPr="00E41181" w:rsidDel="00FE121F">
          <w:fldChar w:fldCharType="begin"/>
        </w:r>
        <w:r w:rsidRPr="00FE121F" w:rsidDel="00FE121F">
          <w:rPr>
            <w:sz w:val="24"/>
            <w:szCs w:val="24"/>
          </w:rPr>
          <w:delInstrText xml:space="preserve"> HYPERLINK "https://design-system.service.gov.uk/components/cookie-banner/" </w:delInstrText>
        </w:r>
        <w:r w:rsidRPr="00E41181" w:rsidDel="00FE121F">
          <w:rPr>
            <w:rPrChange w:id="181" w:author="Jo Marsicano" w:date="2023-02-07T12:15:00Z">
              <w:rPr>
                <w:rStyle w:val="Hyperlink"/>
                <w:rFonts w:cstheme="minorHAnsi"/>
                <w:color w:val="auto"/>
                <w:sz w:val="24"/>
                <w:szCs w:val="24"/>
                <w:shd w:val="clear" w:color="auto" w:fill="FFFFFF"/>
              </w:rPr>
            </w:rPrChange>
          </w:rPr>
          <w:fldChar w:fldCharType="separate"/>
        </w:r>
        <w:r w:rsidRPr="00E41181" w:rsidDel="00FE121F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delText>cookie banner</w:delText>
        </w:r>
        <w:r w:rsidRPr="00E41181" w:rsidDel="00FE121F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fldChar w:fldCharType="end"/>
        </w:r>
      </w:del>
      <w:del w:id="182" w:author="Jo Marsicano" w:date="2023-02-07T12:14:00Z">
        <w:r w:rsidRPr="00FE121F" w:rsidDel="001D620B">
          <w:rPr>
            <w:sz w:val="24"/>
            <w:szCs w:val="24"/>
            <w:shd w:val="clear" w:color="auto" w:fill="FFFFFF"/>
          </w:rPr>
          <w:delText xml:space="preserve">, place the skip link </w:delText>
        </w:r>
      </w:del>
      <w:del w:id="183" w:author="Jo Marsicano" w:date="2023-02-07T12:02:00Z">
        <w:r w:rsidRPr="00FE121F" w:rsidDel="00743143">
          <w:rPr>
            <w:sz w:val="24"/>
            <w:szCs w:val="24"/>
            <w:shd w:val="clear" w:color="auto" w:fill="FFFFFF"/>
          </w:rPr>
          <w:delText xml:space="preserve">immediately </w:delText>
        </w:r>
      </w:del>
      <w:del w:id="184" w:author="Jo Marsicano" w:date="2023-02-07T12:14:00Z">
        <w:r w:rsidRPr="00FE121F" w:rsidDel="001D620B">
          <w:rPr>
            <w:sz w:val="24"/>
            <w:szCs w:val="24"/>
            <w:shd w:val="clear" w:color="auto" w:fill="FFFFFF"/>
          </w:rPr>
          <w:delText>after the</w:delText>
        </w:r>
      </w:del>
      <w:del w:id="185" w:author="Jo Marsicano" w:date="2023-02-07T12:15:00Z">
        <w:r w:rsidRPr="00FE121F" w:rsidDel="001D620B">
          <w:rPr>
            <w:sz w:val="24"/>
            <w:szCs w:val="24"/>
            <w:shd w:val="clear" w:color="auto" w:fill="FFFFFF"/>
          </w:rPr>
          <w:delText xml:space="preserve"> </w:delText>
        </w:r>
        <w:r w:rsidRPr="00FE121F" w:rsidDel="00E41181">
          <w:rPr>
            <w:sz w:val="24"/>
            <w:szCs w:val="24"/>
            <w:shd w:val="clear" w:color="auto" w:fill="FFFFFF"/>
          </w:rPr>
          <w:delText>cookie banner</w:delText>
        </w:r>
        <w:r w:rsidRPr="00FE121F" w:rsidDel="004E1C3A">
          <w:rPr>
            <w:sz w:val="24"/>
            <w:szCs w:val="24"/>
            <w:shd w:val="clear" w:color="auto" w:fill="FFFFFF"/>
          </w:rPr>
          <w:delText>.</w:delText>
        </w:r>
      </w:del>
    </w:p>
    <w:p w14:paraId="7A843D8A" w14:textId="5EA3FF1F" w:rsidR="007565D0" w:rsidDel="00271D3B" w:rsidRDefault="00D0105B">
      <w:pPr>
        <w:pStyle w:val="NormalWeb"/>
        <w:numPr>
          <w:ilvl w:val="0"/>
          <w:numId w:val="3"/>
        </w:numPr>
        <w:spacing w:before="0" w:beforeAutospacing="0" w:after="0" w:afterAutospacing="0"/>
        <w:rPr>
          <w:ins w:id="186" w:author="Jo Marsicano" w:date="2023-03-30T15:30:00Z"/>
          <w:del w:id="187" w:author="Susannah Harris" w:date="2023-03-31T12:48:00Z"/>
          <w:rFonts w:asciiTheme="minorHAnsi" w:hAnsiTheme="minorHAnsi" w:cstheme="minorHAnsi"/>
          <w:color w:val="0B0C0C"/>
          <w:shd w:val="clear" w:color="auto" w:fill="FFFFFF"/>
        </w:rPr>
        <w:pPrChange w:id="188" w:author="Susannah Harris" w:date="2023-03-31T12:48:00Z">
          <w:pPr>
            <w:pStyle w:val="NormalWeb"/>
            <w:spacing w:before="0" w:beforeAutospacing="0" w:after="0" w:afterAutospacing="0"/>
          </w:pPr>
        </w:pPrChange>
      </w:pPr>
      <w:del w:id="189" w:author="Jo Marsicano" w:date="2023-02-07T12:06:00Z">
        <w:r w:rsidRPr="00C87704" w:rsidDel="00311B48">
          <w:rPr>
            <w:rFonts w:cstheme="minorHAnsi"/>
            <w:color w:val="0B0C0C"/>
            <w:shd w:val="clear" w:color="auto" w:fill="FFFFFF"/>
            <w:rPrChange w:id="190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Some </w:delText>
        </w:r>
      </w:del>
      <w:del w:id="191" w:author="Jo Marsicano" w:date="2023-02-07T12:16:00Z">
        <w:r w:rsidRPr="00C87704" w:rsidDel="00AF4751">
          <w:rPr>
            <w:rFonts w:cstheme="minorHAnsi"/>
            <w:color w:val="0B0C0C"/>
            <w:shd w:val="clear" w:color="auto" w:fill="FFFFFF"/>
            <w:rPrChange w:id="192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automated accessibility </w:delText>
        </w:r>
      </w:del>
      <w:del w:id="193" w:author="Jo Marsicano" w:date="2023-02-07T12:17:00Z">
        <w:r w:rsidRPr="00C87704" w:rsidDel="007565D0">
          <w:rPr>
            <w:rFonts w:cstheme="minorHAnsi"/>
            <w:color w:val="0B0C0C"/>
            <w:shd w:val="clear" w:color="auto" w:fill="FFFFFF"/>
            <w:rPrChange w:id="194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testing tools </w:delText>
        </w:r>
      </w:del>
      <w:del w:id="195" w:author="Jo Marsicano" w:date="2023-02-07T12:07:00Z">
        <w:r w:rsidRPr="00C87704" w:rsidDel="00311B48">
          <w:rPr>
            <w:rFonts w:cstheme="minorHAnsi"/>
            <w:color w:val="0B0C0C"/>
            <w:shd w:val="clear" w:color="auto" w:fill="FFFFFF"/>
            <w:rPrChange w:id="196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may warn </w:delText>
        </w:r>
      </w:del>
      <w:del w:id="197" w:author="Jo Marsicano" w:date="2023-02-07T12:06:00Z">
        <w:r w:rsidRPr="00C87704" w:rsidDel="00C93DB0">
          <w:rPr>
            <w:rFonts w:cstheme="minorHAnsi"/>
            <w:color w:val="0B0C0C"/>
            <w:shd w:val="clear" w:color="auto" w:fill="FFFFFF"/>
            <w:rPrChange w:id="198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that </w:delText>
        </w:r>
      </w:del>
      <w:del w:id="199" w:author="Jo Marsicano" w:date="2023-02-07T12:17:00Z">
        <w:r w:rsidRPr="00C87704" w:rsidDel="007565D0">
          <w:rPr>
            <w:rFonts w:cstheme="minorHAnsi"/>
            <w:color w:val="0B0C0C"/>
            <w:shd w:val="clear" w:color="auto" w:fill="FFFFFF"/>
            <w:rPrChange w:id="200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the skip link </w:delText>
        </w:r>
      </w:del>
      <w:del w:id="201" w:author="Jo Marsicano" w:date="2023-02-07T12:16:00Z">
        <w:r w:rsidRPr="00C87704" w:rsidDel="00AF4751">
          <w:rPr>
            <w:rFonts w:cstheme="minorHAnsi"/>
            <w:color w:val="0B0C0C"/>
            <w:shd w:val="clear" w:color="auto" w:fill="FFFFFF"/>
            <w:rPrChange w:id="202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element </w:delText>
        </w:r>
      </w:del>
      <w:del w:id="203" w:author="Jo Marsicano" w:date="2023-02-07T12:17:00Z">
        <w:r w:rsidRPr="00C87704" w:rsidDel="007565D0">
          <w:rPr>
            <w:rFonts w:cstheme="minorHAnsi"/>
            <w:color w:val="0B0C0C"/>
            <w:shd w:val="clear" w:color="auto" w:fill="FFFFFF"/>
            <w:rPrChange w:id="204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is </w:delText>
        </w:r>
      </w:del>
      <w:del w:id="205" w:author="Jo Marsicano" w:date="2023-02-07T12:16:00Z">
        <w:r w:rsidRPr="00C87704" w:rsidDel="00AF4751">
          <w:rPr>
            <w:rFonts w:cstheme="minorHAnsi"/>
            <w:color w:val="0B0C0C"/>
            <w:shd w:val="clear" w:color="auto" w:fill="FFFFFF"/>
            <w:rPrChange w:id="206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not inside </w:delText>
        </w:r>
      </w:del>
      <w:del w:id="207" w:author="Jo Marsicano" w:date="2023-02-07T12:17:00Z">
        <w:r w:rsidRPr="00C87704" w:rsidDel="007565D0">
          <w:rPr>
            <w:rFonts w:cstheme="minorHAnsi"/>
            <w:color w:val="0B0C0C"/>
            <w:shd w:val="clear" w:color="auto" w:fill="FFFFFF"/>
            <w:rPrChange w:id="208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a landmark. </w:delText>
        </w:r>
      </w:del>
      <w:del w:id="209" w:author="Jo Marsicano" w:date="2023-02-07T12:03:00Z">
        <w:r w:rsidRPr="00C87704" w:rsidDel="006C3822">
          <w:rPr>
            <w:rFonts w:cstheme="minorHAnsi"/>
            <w:color w:val="0B0C0C"/>
            <w:shd w:val="clear" w:color="auto" w:fill="FFFFFF"/>
            <w:rPrChange w:id="210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>T</w:delText>
        </w:r>
      </w:del>
      <w:del w:id="211" w:author="Jo Marsicano" w:date="2023-02-07T12:17:00Z">
        <w:r w:rsidRPr="00C87704" w:rsidDel="007565D0">
          <w:rPr>
            <w:rFonts w:cstheme="minorHAnsi"/>
            <w:color w:val="0B0C0C"/>
            <w:shd w:val="clear" w:color="auto" w:fill="FFFFFF"/>
            <w:rPrChange w:id="212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>his warning does not apply to skip links</w:delText>
        </w:r>
      </w:del>
      <w:del w:id="213" w:author="Jo Marsicano" w:date="2023-02-07T12:07:00Z">
        <w:r w:rsidRPr="00C87704" w:rsidDel="00311B48">
          <w:rPr>
            <w:rFonts w:cstheme="minorHAnsi"/>
            <w:color w:val="0B0C0C"/>
            <w:shd w:val="clear" w:color="auto" w:fill="FFFFFF"/>
            <w:rPrChange w:id="214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, so you can ignore </w:delText>
        </w:r>
      </w:del>
      <w:del w:id="215" w:author="Jo Marsicano" w:date="2023-02-07T12:03:00Z">
        <w:r w:rsidRPr="00C87704" w:rsidDel="006C3822">
          <w:rPr>
            <w:rFonts w:cstheme="minorHAnsi"/>
            <w:color w:val="0B0C0C"/>
            <w:shd w:val="clear" w:color="auto" w:fill="FFFFFF"/>
            <w:rPrChange w:id="216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>it</w:delText>
        </w:r>
      </w:del>
      <w:del w:id="217" w:author="Jo Marsicano" w:date="2023-02-07T12:17:00Z">
        <w:r w:rsidRPr="00C87704" w:rsidDel="007565D0">
          <w:rPr>
            <w:rFonts w:cstheme="minorHAnsi"/>
            <w:color w:val="0B0C0C"/>
            <w:shd w:val="clear" w:color="auto" w:fill="FFFFFF"/>
            <w:rPrChange w:id="218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. </w:delText>
        </w:r>
      </w:del>
      <w:del w:id="219" w:author="Jo Marsicano" w:date="2023-02-07T12:03:00Z">
        <w:r w:rsidRPr="00C87704" w:rsidDel="00730071">
          <w:rPr>
            <w:rFonts w:cstheme="minorHAnsi"/>
            <w:color w:val="0B0C0C"/>
            <w:shd w:val="clear" w:color="auto" w:fill="FFFFFF"/>
            <w:rPrChange w:id="220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Do not wrap </w:delText>
        </w:r>
      </w:del>
      <w:del w:id="221" w:author="Jo Marsicano" w:date="2023-03-17T14:01:00Z">
        <w:r w:rsidRPr="00C87704" w:rsidDel="00A46305">
          <w:rPr>
            <w:rFonts w:cstheme="minorHAnsi"/>
            <w:color w:val="0B0C0C"/>
            <w:shd w:val="clear" w:color="auto" w:fill="FFFFFF"/>
            <w:rPrChange w:id="222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>the skip link in a </w:delText>
        </w:r>
        <w:r w:rsidRPr="00C87704" w:rsidDel="00A46305">
          <w:rPr>
            <w:rFonts w:cstheme="minorHAnsi"/>
            <w:color w:val="0B0C0C"/>
            <w:shd w:val="clear" w:color="auto" w:fill="FFFFFF"/>
            <w:rPrChange w:id="223" w:author="Jo Marsicano" w:date="2023-03-17T14:04:00Z">
              <w:rPr>
                <w:rFonts w:cstheme="minorHAnsi"/>
                <w:shd w:val="clear" w:color="auto" w:fill="F3F2F1"/>
              </w:rPr>
            </w:rPrChange>
          </w:rPr>
          <w:delText>&lt;nav&gt;</w:delText>
        </w:r>
        <w:r w:rsidRPr="00C87704" w:rsidDel="00A46305">
          <w:rPr>
            <w:rFonts w:cstheme="minorHAnsi"/>
            <w:color w:val="0B0C0C"/>
            <w:shd w:val="clear" w:color="auto" w:fill="FFFFFF"/>
            <w:rPrChange w:id="224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> region</w:delText>
        </w:r>
      </w:del>
      <w:del w:id="225" w:author="Jo Marsicano" w:date="2023-02-07T12:17:00Z">
        <w:r w:rsidRPr="00C87704" w:rsidDel="00332D9F">
          <w:rPr>
            <w:rFonts w:cstheme="minorHAnsi"/>
            <w:color w:val="0B0C0C"/>
            <w:shd w:val="clear" w:color="auto" w:fill="FFFFFF"/>
            <w:rPrChange w:id="226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>,</w:delText>
        </w:r>
      </w:del>
      <w:del w:id="227" w:author="Jo Marsicano" w:date="2023-03-17T14:01:00Z">
        <w:r w:rsidRPr="00C87704" w:rsidDel="00A46305">
          <w:rPr>
            <w:rFonts w:cstheme="minorHAnsi"/>
            <w:color w:val="0B0C0C"/>
            <w:shd w:val="clear" w:color="auto" w:fill="FFFFFF"/>
            <w:rPrChange w:id="228" w:author="Jo Marsicano" w:date="2023-03-17T14:04:00Z">
              <w:rPr>
                <w:rFonts w:cstheme="minorHAnsi"/>
                <w:shd w:val="clear" w:color="auto" w:fill="FFFFFF"/>
              </w:rPr>
            </w:rPrChange>
          </w:rPr>
          <w:delText xml:space="preserve"> or move it inside the header.</w:delText>
        </w:r>
      </w:del>
      <w:ins w:id="229" w:author="Jo Marsicano" w:date="2023-02-07T12:17:00Z">
        <w:r w:rsidR="007565D0" w:rsidRPr="00C87704">
          <w:rPr>
            <w:rFonts w:asciiTheme="minorHAnsi" w:hAnsiTheme="minorHAnsi" w:cstheme="minorHAnsi"/>
            <w:color w:val="0B0C0C"/>
            <w:shd w:val="clear" w:color="auto" w:fill="FFFFFF"/>
          </w:rPr>
          <w:t xml:space="preserve">Ignore warnings in auto testing tools that the skip link is outside a landmark. This warning does not apply to skip links. </w:t>
        </w:r>
      </w:ins>
    </w:p>
    <w:p w14:paraId="4016F20B" w14:textId="77777777" w:rsidR="00EA1AD1" w:rsidRPr="00271D3B" w:rsidRDefault="00EA1AD1">
      <w:pPr>
        <w:pStyle w:val="NormalWeb"/>
        <w:numPr>
          <w:ilvl w:val="0"/>
          <w:numId w:val="3"/>
        </w:numPr>
        <w:spacing w:before="0" w:beforeAutospacing="0" w:after="0" w:afterAutospacing="0"/>
        <w:rPr>
          <w:ins w:id="230" w:author="Jo Marsicano" w:date="2023-03-30T15:30:00Z"/>
          <w:rFonts w:asciiTheme="minorHAnsi" w:hAnsiTheme="minorHAnsi" w:cstheme="minorHAnsi"/>
          <w:color w:val="0B0C0C"/>
          <w:shd w:val="clear" w:color="auto" w:fill="FFFFFF"/>
        </w:rPr>
        <w:pPrChange w:id="231" w:author="Susannah Harris" w:date="2023-03-31T12:48:00Z">
          <w:pPr>
            <w:pStyle w:val="NormalWeb"/>
            <w:spacing w:before="0" w:beforeAutospacing="0" w:after="0" w:afterAutospacing="0"/>
          </w:pPr>
        </w:pPrChange>
      </w:pPr>
    </w:p>
    <w:p w14:paraId="2AAC8816" w14:textId="22846DA5" w:rsidR="00EA1AD1" w:rsidRPr="008944B2" w:rsidRDefault="009B31DD" w:rsidP="759E5424">
      <w:pPr>
        <w:pStyle w:val="NormalWeb"/>
        <w:numPr>
          <w:ilvl w:val="0"/>
          <w:numId w:val="1"/>
        </w:numPr>
        <w:spacing w:before="0" w:beforeAutospacing="0" w:after="0" w:afterAutospacing="0"/>
        <w:rPr>
          <w:ins w:id="232" w:author="Susannah Harris" w:date="2023-03-30T21:46:00Z"/>
          <w:rFonts w:asciiTheme="minorHAnsi" w:hAnsiTheme="minorHAnsi" w:cstheme="minorBidi"/>
        </w:rPr>
      </w:pPr>
      <w:ins w:id="233" w:author="Jo Marsicano" w:date="2023-03-30T15:31:00Z">
        <w:r w:rsidRPr="759E5424">
          <w:rPr>
            <w:rFonts w:asciiTheme="minorHAnsi" w:hAnsiTheme="minorHAnsi" w:cstheme="minorBidi"/>
          </w:rPr>
          <w:t xml:space="preserve">Avoid using </w:t>
        </w:r>
      </w:ins>
      <w:ins w:id="234" w:author="Jo Marsicano" w:date="2023-03-30T15:30:00Z">
        <w:r w:rsidR="00382EF0" w:rsidRPr="759E5424">
          <w:rPr>
            <w:rFonts w:asciiTheme="minorHAnsi" w:hAnsiTheme="minorHAnsi" w:cstheme="minorBidi"/>
          </w:rPr>
          <w:t xml:space="preserve">a </w:t>
        </w:r>
      </w:ins>
      <w:ins w:id="235" w:author="Susannah Harris" w:date="2023-03-31T12:48:00Z">
        <w:r w:rsidR="00271D3B">
          <w:rPr>
            <w:rFonts w:asciiTheme="minorHAnsi" w:hAnsiTheme="minorHAnsi" w:cstheme="minorBidi"/>
          </w:rPr>
          <w:t>&lt;</w:t>
        </w:r>
      </w:ins>
      <w:ins w:id="236" w:author="Jo Marsicano" w:date="2023-03-30T15:30:00Z">
        <w:r w:rsidR="00382EF0" w:rsidRPr="759E5424">
          <w:rPr>
            <w:rFonts w:asciiTheme="minorHAnsi" w:hAnsiTheme="minorHAnsi" w:cstheme="minorBidi"/>
          </w:rPr>
          <w:t>button</w:t>
        </w:r>
      </w:ins>
      <w:ins w:id="237" w:author="Susannah Harris" w:date="2023-03-31T12:48:00Z">
        <w:r w:rsidR="00271D3B">
          <w:rPr>
            <w:rFonts w:asciiTheme="minorHAnsi" w:hAnsiTheme="minorHAnsi" w:cstheme="minorBidi"/>
          </w:rPr>
          <w:t>&gt;</w:t>
        </w:r>
        <w:r w:rsidR="00C654F9">
          <w:rPr>
            <w:rFonts w:asciiTheme="minorHAnsi" w:hAnsiTheme="minorHAnsi" w:cstheme="minorBidi"/>
          </w:rPr>
          <w:t xml:space="preserve"> element</w:t>
        </w:r>
      </w:ins>
      <w:ins w:id="238" w:author="Jo Marsicano" w:date="2023-03-30T15:30:00Z">
        <w:r w:rsidR="00382EF0" w:rsidRPr="759E5424">
          <w:rPr>
            <w:rFonts w:asciiTheme="minorHAnsi" w:hAnsiTheme="minorHAnsi" w:cstheme="minorBidi"/>
          </w:rPr>
          <w:t xml:space="preserve"> in place of a</w:t>
        </w:r>
      </w:ins>
      <w:ins w:id="239" w:author="Susannah Harris" w:date="2023-03-31T12:48:00Z">
        <w:r w:rsidR="00C654F9">
          <w:rPr>
            <w:rFonts w:asciiTheme="minorHAnsi" w:hAnsiTheme="minorHAnsi" w:cstheme="minorBidi"/>
          </w:rPr>
          <w:t>n &lt;</w:t>
        </w:r>
      </w:ins>
      <w:ins w:id="240" w:author="Susannah Harris" w:date="2023-03-31T12:49:00Z">
        <w:r w:rsidR="00C654F9">
          <w:rPr>
            <w:rFonts w:asciiTheme="minorHAnsi" w:hAnsiTheme="minorHAnsi" w:cstheme="minorBidi"/>
          </w:rPr>
          <w:t>a href&gt;</w:t>
        </w:r>
        <w:r w:rsidR="00CD7D98">
          <w:rPr>
            <w:rFonts w:asciiTheme="minorHAnsi" w:hAnsiTheme="minorHAnsi" w:cstheme="minorBidi"/>
          </w:rPr>
          <w:t>.</w:t>
        </w:r>
        <w:r w:rsidR="00C654F9">
          <w:rPr>
            <w:rFonts w:asciiTheme="minorHAnsi" w:hAnsiTheme="minorHAnsi" w:cstheme="minorBidi"/>
          </w:rPr>
          <w:t xml:space="preserve"> </w:t>
        </w:r>
      </w:ins>
      <w:ins w:id="241" w:author="Jo Marsicano" w:date="2023-03-30T15:30:00Z">
        <w:del w:id="242" w:author="Susannah Harris" w:date="2023-03-31T12:48:00Z">
          <w:r w:rsidR="00382EF0" w:rsidRPr="759E5424" w:rsidDel="00C654F9">
            <w:rPr>
              <w:rFonts w:asciiTheme="minorHAnsi" w:hAnsiTheme="minorHAnsi" w:cstheme="minorBidi"/>
            </w:rPr>
            <w:delText xml:space="preserve"> link </w:delText>
          </w:r>
        </w:del>
        <w:r w:rsidR="00EA1AD1" w:rsidRPr="759E5424">
          <w:rPr>
            <w:rFonts w:asciiTheme="minorHAnsi" w:hAnsiTheme="minorHAnsi" w:cstheme="minorBidi"/>
          </w:rPr>
          <w:t xml:space="preserve">You can style </w:t>
        </w:r>
        <w:del w:id="243" w:author="Susannah Harris" w:date="2023-03-31T12:49:00Z">
          <w:r w:rsidR="00EA1AD1" w:rsidRPr="759E5424" w:rsidDel="00CD7D98">
            <w:rPr>
              <w:rFonts w:asciiTheme="minorHAnsi" w:hAnsiTheme="minorHAnsi" w:cstheme="minorBidi"/>
            </w:rPr>
            <w:delText>them</w:delText>
          </w:r>
        </w:del>
      </w:ins>
      <w:ins w:id="244" w:author="Susannah Harris" w:date="2023-03-31T12:49:00Z">
        <w:r w:rsidR="00CD7D98">
          <w:rPr>
            <w:rFonts w:asciiTheme="minorHAnsi" w:hAnsiTheme="minorHAnsi" w:cstheme="minorBidi"/>
          </w:rPr>
          <w:t>the link</w:t>
        </w:r>
      </w:ins>
      <w:ins w:id="245" w:author="Jo Marsicano" w:date="2023-03-30T15:30:00Z">
        <w:r w:rsidR="00EA1AD1" w:rsidRPr="759E5424">
          <w:rPr>
            <w:rFonts w:asciiTheme="minorHAnsi" w:hAnsiTheme="minorHAnsi" w:cstheme="minorBidi"/>
          </w:rPr>
          <w:t xml:space="preserve"> a</w:t>
        </w:r>
      </w:ins>
      <w:ins w:id="246" w:author="Susannah Harris" w:date="2023-03-31T12:49:00Z">
        <w:r w:rsidR="00CD7D98">
          <w:rPr>
            <w:rFonts w:asciiTheme="minorHAnsi" w:hAnsiTheme="minorHAnsi" w:cstheme="minorBidi"/>
          </w:rPr>
          <w:t xml:space="preserve">s a </w:t>
        </w:r>
      </w:ins>
      <w:ins w:id="247" w:author="Jo Marsicano" w:date="2023-03-30T15:30:00Z">
        <w:del w:id="248" w:author="Susannah Harris" w:date="2023-03-31T12:49:00Z">
          <w:r w:rsidR="00EA1AD1" w:rsidRPr="759E5424" w:rsidDel="00CD7D98">
            <w:rPr>
              <w:rFonts w:asciiTheme="minorHAnsi" w:hAnsiTheme="minorHAnsi" w:cstheme="minorBidi"/>
            </w:rPr>
            <w:delText xml:space="preserve">s </w:delText>
          </w:r>
        </w:del>
        <w:r w:rsidR="00EA1AD1" w:rsidRPr="759E5424">
          <w:rPr>
            <w:rFonts w:asciiTheme="minorHAnsi" w:hAnsiTheme="minorHAnsi" w:cstheme="minorBidi"/>
          </w:rPr>
          <w:t>button</w:t>
        </w:r>
      </w:ins>
      <w:ins w:id="249" w:author="Susannah Harris" w:date="2023-03-31T12:54:00Z">
        <w:r w:rsidR="0007048C">
          <w:rPr>
            <w:rFonts w:asciiTheme="minorHAnsi" w:hAnsiTheme="minorHAnsi" w:cstheme="minorBidi"/>
          </w:rPr>
          <w:t xml:space="preserve"> or keep the link as text</w:t>
        </w:r>
      </w:ins>
      <w:ins w:id="250" w:author="Susannah Harris" w:date="2023-03-31T12:50:00Z">
        <w:r w:rsidR="00FC5669">
          <w:rPr>
            <w:rFonts w:asciiTheme="minorHAnsi" w:hAnsiTheme="minorHAnsi" w:cstheme="minorBidi"/>
          </w:rPr>
          <w:t>.</w:t>
        </w:r>
      </w:ins>
      <w:ins w:id="251" w:author="Jo Marsicano" w:date="2023-03-30T15:30:00Z">
        <w:del w:id="252" w:author="Susannah Harris" w:date="2023-03-31T12:49:00Z">
          <w:r w:rsidR="00EA1AD1" w:rsidRPr="759E5424" w:rsidDel="00CD7D98">
            <w:rPr>
              <w:rFonts w:asciiTheme="minorHAnsi" w:hAnsiTheme="minorHAnsi" w:cstheme="minorBidi"/>
            </w:rPr>
            <w:delText>s</w:delText>
          </w:r>
        </w:del>
        <w:r w:rsidR="00EA1AD1" w:rsidRPr="759E5424">
          <w:rPr>
            <w:rFonts w:asciiTheme="minorHAnsi" w:hAnsiTheme="minorHAnsi" w:cstheme="minorBidi"/>
          </w:rPr>
          <w:t xml:space="preserve"> </w:t>
        </w:r>
        <w:del w:id="253" w:author="Susannah Harris" w:date="2023-03-31T12:50:00Z">
          <w:r w:rsidR="00EA1AD1" w:rsidRPr="759E5424" w:rsidDel="00FC5669">
            <w:rPr>
              <w:rFonts w:asciiTheme="minorHAnsi" w:hAnsiTheme="minorHAnsi" w:cstheme="minorBidi"/>
            </w:rPr>
            <w:delText>but</w:delText>
          </w:r>
        </w:del>
      </w:ins>
      <w:ins w:id="254" w:author="Susannah Harris" w:date="2023-03-31T12:50:00Z">
        <w:r w:rsidR="00FC5669">
          <w:rPr>
            <w:rFonts w:asciiTheme="minorHAnsi" w:hAnsiTheme="minorHAnsi" w:cstheme="minorBidi"/>
          </w:rPr>
          <w:t xml:space="preserve"> F</w:t>
        </w:r>
        <w:r w:rsidR="000D566F">
          <w:rPr>
            <w:rFonts w:asciiTheme="minorHAnsi" w:hAnsiTheme="minorHAnsi" w:cstheme="minorBidi"/>
          </w:rPr>
          <w:t xml:space="preserve">or </w:t>
        </w:r>
      </w:ins>
      <w:ins w:id="255" w:author="Susannah Harris" w:date="2023-03-31T12:52:00Z">
        <w:r w:rsidR="002278EC">
          <w:rPr>
            <w:rFonts w:asciiTheme="minorHAnsi" w:hAnsiTheme="minorHAnsi" w:cstheme="minorBidi"/>
          </w:rPr>
          <w:t>visually impaired</w:t>
        </w:r>
      </w:ins>
      <w:ins w:id="256" w:author="Susannah Harris" w:date="2023-03-31T12:50:00Z">
        <w:r w:rsidR="000D566F">
          <w:rPr>
            <w:rFonts w:asciiTheme="minorHAnsi" w:hAnsiTheme="minorHAnsi" w:cstheme="minorBidi"/>
          </w:rPr>
          <w:t xml:space="preserve"> users,</w:t>
        </w:r>
      </w:ins>
      <w:ins w:id="257" w:author="Susannah Harris" w:date="2023-03-31T12:51:00Z">
        <w:r w:rsidR="00D92B61">
          <w:rPr>
            <w:rFonts w:asciiTheme="minorHAnsi" w:hAnsiTheme="minorHAnsi" w:cstheme="minorBidi"/>
          </w:rPr>
          <w:t xml:space="preserve"> </w:t>
        </w:r>
      </w:ins>
      <w:ins w:id="258" w:author="Susannah Harris" w:date="2023-03-31T12:52:00Z">
        <w:r w:rsidR="002278EC">
          <w:rPr>
            <w:rFonts w:asciiTheme="minorHAnsi" w:hAnsiTheme="minorHAnsi" w:cstheme="minorBidi"/>
          </w:rPr>
          <w:t>the screen reader</w:t>
        </w:r>
      </w:ins>
      <w:ins w:id="259" w:author="Susannah Harris" w:date="2023-03-31T12:53:00Z">
        <w:r w:rsidR="006B0902">
          <w:rPr>
            <w:rFonts w:asciiTheme="minorHAnsi" w:hAnsiTheme="minorHAnsi" w:cstheme="minorBidi"/>
          </w:rPr>
          <w:t xml:space="preserve"> will read the skip link as a link, which</w:t>
        </w:r>
      </w:ins>
      <w:ins w:id="260" w:author="Susannah Harris" w:date="2023-03-31T12:51:00Z">
        <w:r w:rsidR="00D92B61">
          <w:rPr>
            <w:rFonts w:asciiTheme="minorHAnsi" w:hAnsiTheme="minorHAnsi" w:cstheme="minorBidi"/>
          </w:rPr>
          <w:t xml:space="preserve"> is the expected interactive </w:t>
        </w:r>
      </w:ins>
      <w:ins w:id="261" w:author="Susannah Harris" w:date="2023-03-31T12:53:00Z">
        <w:r w:rsidR="006B0902">
          <w:rPr>
            <w:rFonts w:asciiTheme="minorHAnsi" w:hAnsiTheme="minorHAnsi" w:cstheme="minorBidi"/>
          </w:rPr>
          <w:t>function</w:t>
        </w:r>
        <w:r w:rsidR="00EA0E4E">
          <w:rPr>
            <w:rFonts w:asciiTheme="minorHAnsi" w:hAnsiTheme="minorHAnsi" w:cstheme="minorBidi"/>
          </w:rPr>
          <w:t xml:space="preserve"> and is very different from the interactive element of a b</w:t>
        </w:r>
      </w:ins>
      <w:ins w:id="262" w:author="Susannah Harris" w:date="2023-03-31T12:54:00Z">
        <w:r w:rsidR="00EA0E4E">
          <w:rPr>
            <w:rFonts w:asciiTheme="minorHAnsi" w:hAnsiTheme="minorHAnsi" w:cstheme="minorBidi"/>
          </w:rPr>
          <w:t>utton</w:t>
        </w:r>
        <w:r w:rsidR="00035048">
          <w:rPr>
            <w:rFonts w:asciiTheme="minorHAnsi" w:hAnsiTheme="minorHAnsi" w:cstheme="minorBidi"/>
          </w:rPr>
          <w:t>.</w:t>
        </w:r>
      </w:ins>
      <w:ins w:id="263" w:author="Jo Marsicano" w:date="2023-03-30T15:30:00Z">
        <w:del w:id="264" w:author="Susannah Harris" w:date="2023-03-31T12:50:00Z">
          <w:r w:rsidR="00EA1AD1" w:rsidRPr="759E5424" w:rsidDel="00F72D8E">
            <w:rPr>
              <w:rFonts w:asciiTheme="minorHAnsi" w:hAnsiTheme="minorHAnsi" w:cstheme="minorBidi"/>
            </w:rPr>
            <w:delText xml:space="preserve"> </w:delText>
          </w:r>
        </w:del>
        <w:del w:id="265" w:author="Susannah Harris" w:date="2023-03-31T12:49:00Z">
          <w:r w:rsidR="00EA1AD1" w:rsidRPr="759E5424" w:rsidDel="00F72D8E">
            <w:rPr>
              <w:rFonts w:asciiTheme="minorHAnsi" w:hAnsiTheme="minorHAnsi" w:cstheme="minorBidi"/>
            </w:rPr>
            <w:delText>they function as link</w:delText>
          </w:r>
          <w:r w:rsidR="00EA1AD1" w:rsidRPr="759E5424" w:rsidDel="008C5167">
            <w:rPr>
              <w:rFonts w:asciiTheme="minorHAnsi" w:hAnsiTheme="minorHAnsi" w:cstheme="minorBidi"/>
            </w:rPr>
            <w:delText>s</w:delText>
          </w:r>
          <w:r w:rsidR="00EA1AD1" w:rsidRPr="759E5424" w:rsidDel="00F72D8E">
            <w:rPr>
              <w:rFonts w:asciiTheme="minorHAnsi" w:hAnsiTheme="minorHAnsi" w:cstheme="minorBidi"/>
            </w:rPr>
            <w:delText xml:space="preserve">. </w:delText>
          </w:r>
        </w:del>
      </w:ins>
    </w:p>
    <w:p w14:paraId="4B315501" w14:textId="7D191C0D" w:rsidR="6107D6E7" w:rsidRDefault="6107D6E7" w:rsidP="759E5424">
      <w:pPr>
        <w:pStyle w:val="NormalWeb"/>
        <w:numPr>
          <w:ilvl w:val="0"/>
          <w:numId w:val="1"/>
        </w:numPr>
        <w:spacing w:before="0" w:beforeAutospacing="0" w:after="0" w:afterAutospacing="0"/>
        <w:rPr>
          <w:ins w:id="266" w:author="Jo Marsicano" w:date="2023-03-30T15:30:00Z"/>
          <w:rFonts w:asciiTheme="minorHAnsi" w:hAnsiTheme="minorHAnsi" w:cstheme="minorBidi"/>
          <w:color w:val="0B0C0C"/>
        </w:rPr>
      </w:pPr>
      <w:ins w:id="267" w:author="Susannah Harris" w:date="2023-03-30T21:46:00Z">
        <w:r w:rsidRPr="759E5424">
          <w:rPr>
            <w:rFonts w:asciiTheme="minorHAnsi" w:hAnsiTheme="minorHAnsi" w:cstheme="minorBidi"/>
            <w:color w:val="0B0C0C"/>
          </w:rPr>
          <w:t xml:space="preserve">Avoid wrapping the skip link in a &lt;nav&gt; region or move it inside the </w:t>
        </w:r>
      </w:ins>
      <w:ins w:id="268" w:author="Susannah Harris" w:date="2023-03-31T12:55:00Z">
        <w:r w:rsidR="00643454">
          <w:rPr>
            <w:rFonts w:asciiTheme="minorHAnsi" w:hAnsiTheme="minorHAnsi" w:cstheme="minorBidi"/>
            <w:color w:val="0B0C0C"/>
          </w:rPr>
          <w:t>&lt;</w:t>
        </w:r>
      </w:ins>
      <w:ins w:id="269" w:author="Susannah Harris" w:date="2023-03-30T21:46:00Z">
        <w:r w:rsidRPr="759E5424">
          <w:rPr>
            <w:rFonts w:asciiTheme="minorHAnsi" w:hAnsiTheme="minorHAnsi" w:cstheme="minorBidi"/>
            <w:color w:val="0B0C0C"/>
          </w:rPr>
          <w:t>header</w:t>
        </w:r>
      </w:ins>
      <w:ins w:id="270" w:author="Susannah Harris" w:date="2023-03-31T12:55:00Z">
        <w:r w:rsidR="00643454">
          <w:rPr>
            <w:rFonts w:asciiTheme="minorHAnsi" w:hAnsiTheme="minorHAnsi" w:cstheme="minorBidi"/>
            <w:color w:val="0B0C0C"/>
          </w:rPr>
          <w:t>&gt;</w:t>
        </w:r>
      </w:ins>
      <w:ins w:id="271" w:author="Susannah Harris" w:date="2023-03-30T21:46:00Z">
        <w:r w:rsidRPr="759E5424">
          <w:rPr>
            <w:rFonts w:asciiTheme="minorHAnsi" w:hAnsiTheme="minorHAnsi" w:cstheme="minorBidi"/>
            <w:color w:val="0B0C0C"/>
          </w:rPr>
          <w:t>.</w:t>
        </w:r>
      </w:ins>
    </w:p>
    <w:p w14:paraId="7FB5DC3A" w14:textId="77777777" w:rsidR="00EA1AD1" w:rsidRPr="00C87704" w:rsidRDefault="00EA1AD1">
      <w:pPr>
        <w:pStyle w:val="NormalWeb"/>
        <w:spacing w:before="0" w:beforeAutospacing="0" w:after="0" w:afterAutospacing="0"/>
        <w:rPr>
          <w:ins w:id="272" w:author="Jo Marsicano" w:date="2023-02-07T12:17:00Z"/>
          <w:rFonts w:asciiTheme="minorHAnsi" w:hAnsiTheme="minorHAnsi" w:cstheme="minorHAnsi"/>
          <w:color w:val="0B0C0C"/>
          <w:shd w:val="clear" w:color="auto" w:fill="FFFFFF"/>
        </w:rPr>
        <w:pPrChange w:id="273" w:author="Jo Marsicano" w:date="2023-03-17T14:05:00Z">
          <w:pPr>
            <w:pStyle w:val="NormalWeb"/>
            <w:numPr>
              <w:numId w:val="1"/>
            </w:numPr>
            <w:spacing w:before="0" w:beforeAutospacing="0" w:after="0" w:afterAutospacing="0"/>
            <w:ind w:left="720" w:hanging="360"/>
          </w:pPr>
        </w:pPrChange>
      </w:pPr>
    </w:p>
    <w:p w14:paraId="35323C6B" w14:textId="12D0B95A" w:rsidR="007565D0" w:rsidDel="00570A53" w:rsidRDefault="007565D0" w:rsidP="001768CC">
      <w:pPr>
        <w:pStyle w:val="NormalWeb"/>
        <w:spacing w:before="0" w:beforeAutospacing="0" w:after="0" w:afterAutospacing="0"/>
        <w:rPr>
          <w:del w:id="274" w:author="Jo Marsicano" w:date="2023-02-07T12:17:00Z"/>
          <w:rFonts w:asciiTheme="minorHAnsi" w:hAnsiTheme="minorHAnsi" w:cstheme="minorHAnsi"/>
          <w:color w:val="0B0C0C"/>
          <w:shd w:val="clear" w:color="auto" w:fill="FFFFFF"/>
        </w:rPr>
      </w:pPr>
    </w:p>
    <w:p w14:paraId="3DF8AD13" w14:textId="77777777" w:rsidR="00570A53" w:rsidRDefault="00570A53" w:rsidP="00570A53">
      <w:pPr>
        <w:pStyle w:val="NormalWeb"/>
        <w:spacing w:before="0" w:beforeAutospacing="0" w:after="0" w:afterAutospacing="0"/>
        <w:rPr>
          <w:ins w:id="275" w:author="Jo Marsicano" w:date="2023-03-17T14:13:00Z"/>
          <w:rFonts w:asciiTheme="minorHAnsi" w:hAnsiTheme="minorHAnsi" w:cstheme="minorHAnsi"/>
          <w:color w:val="0B0C0C"/>
          <w:shd w:val="clear" w:color="auto" w:fill="FFFFFF"/>
        </w:rPr>
      </w:pPr>
    </w:p>
    <w:p w14:paraId="71775523" w14:textId="0ED1A75D" w:rsidR="00570A53" w:rsidDel="001010A3" w:rsidRDefault="4506E723" w:rsidP="759E5424">
      <w:pPr>
        <w:pStyle w:val="NormalWeb"/>
        <w:spacing w:before="0" w:beforeAutospacing="0" w:after="0" w:afterAutospacing="0"/>
        <w:rPr>
          <w:ins w:id="276" w:author="Jo Marsicano" w:date="2023-03-17T14:13:00Z"/>
          <w:del w:id="277" w:author="Susannah Harris" w:date="2023-03-31T12:56:00Z"/>
          <w:rFonts w:asciiTheme="minorHAnsi" w:hAnsiTheme="minorHAnsi" w:cstheme="minorBidi"/>
          <w:color w:val="0B0C0C"/>
          <w:shd w:val="clear" w:color="auto" w:fill="FFFFFF"/>
        </w:rPr>
      </w:pPr>
      <w:ins w:id="278" w:author="Jo Marsicano" w:date="2023-03-17T14:13:00Z">
        <w:r w:rsidRPr="759E5424">
          <w:rPr>
            <w:rFonts w:asciiTheme="minorHAnsi" w:hAnsiTheme="minorHAnsi" w:cstheme="minorBidi"/>
            <w:b/>
            <w:bCs/>
            <w:color w:val="0B0C0C"/>
          </w:rPr>
          <w:t>(Drawer title) Accessibility for skip links</w:t>
        </w:r>
        <w:del w:id="279" w:author="Susannah Harris" w:date="2023-03-31T12:56:00Z">
          <w:r w:rsidR="00570A53" w:rsidDel="001010A3">
            <w:br/>
          </w:r>
          <w:r w:rsidRPr="759E5424" w:rsidDel="001010A3">
            <w:rPr>
              <w:rFonts w:asciiTheme="minorHAnsi" w:hAnsiTheme="minorHAnsi" w:cstheme="minorBidi"/>
              <w:color w:val="0B0C0C"/>
            </w:rPr>
            <w:delText>A</w:delText>
          </w:r>
          <w:commentRangeStart w:id="280"/>
          <w:r w:rsidRPr="759E5424" w:rsidDel="001010A3">
            <w:rPr>
              <w:rFonts w:asciiTheme="minorHAnsi" w:hAnsiTheme="minorHAnsi" w:cstheme="minorBidi"/>
              <w:color w:val="0B0C0C"/>
            </w:rPr>
            <w:delText>void wrapping the skip link in a &lt;nav&gt; region or move it inside the header.</w:delText>
          </w:r>
        </w:del>
      </w:ins>
      <w:commentRangeEnd w:id="280"/>
      <w:del w:id="281" w:author="Susannah Harris" w:date="2023-03-31T12:56:00Z">
        <w:r w:rsidR="00570A53" w:rsidDel="001010A3">
          <w:rPr>
            <w:rStyle w:val="CommentReference"/>
          </w:rPr>
          <w:commentReference w:id="280"/>
        </w:r>
      </w:del>
    </w:p>
    <w:p w14:paraId="1BDBBDF6" w14:textId="77777777" w:rsidR="00FC69D0" w:rsidRDefault="00FC69D0">
      <w:pPr>
        <w:pStyle w:val="NormalWeb"/>
        <w:spacing w:before="0" w:beforeAutospacing="0" w:after="0" w:afterAutospacing="0"/>
        <w:rPr>
          <w:ins w:id="282" w:author="Jo Marsicano" w:date="2023-03-17T14:24:00Z"/>
          <w:rFonts w:asciiTheme="minorHAnsi" w:hAnsiTheme="minorHAnsi" w:cstheme="minorHAnsi"/>
          <w:color w:val="0B0C0C"/>
          <w:shd w:val="clear" w:color="auto" w:fill="FFFFFF"/>
        </w:rPr>
        <w:pPrChange w:id="283" w:author="Jo Marsicano" w:date="2023-03-17T14:24:00Z">
          <w:pPr>
            <w:pStyle w:val="NormalWeb"/>
            <w:spacing w:before="0" w:beforeAutospacing="0" w:after="300" w:afterAutospacing="0"/>
          </w:pPr>
        </w:pPrChange>
      </w:pPr>
    </w:p>
    <w:p w14:paraId="799C5ADA" w14:textId="3012AE7D" w:rsidR="00322B09" w:rsidRDefault="00570A53" w:rsidP="00BA66EB">
      <w:pPr>
        <w:pStyle w:val="NormalWeb"/>
        <w:spacing w:before="0" w:beforeAutospacing="0" w:after="0" w:afterAutospacing="0"/>
        <w:rPr>
          <w:ins w:id="284" w:author="Jo Marsicano" w:date="2023-03-17T14:24:00Z"/>
          <w:rFonts w:asciiTheme="minorHAnsi" w:hAnsiTheme="minorHAnsi" w:cstheme="minorHAnsi"/>
          <w:color w:val="0B0C0C"/>
          <w:shd w:val="clear" w:color="auto" w:fill="FFFFFF"/>
        </w:rPr>
      </w:pPr>
      <w:ins w:id="285" w:author="Jo Marsicano" w:date="2023-03-17T14:13:00Z">
        <w:r w:rsidRPr="008944B2">
          <w:rPr>
            <w:rFonts w:asciiTheme="minorHAnsi" w:hAnsiTheme="minorHAnsi" w:cstheme="minorHAnsi"/>
            <w:color w:val="0B0C0C"/>
            <w:shd w:val="clear" w:color="auto" w:fill="FFFFFF"/>
          </w:rPr>
          <w:t>Skip links help</w:t>
        </w:r>
      </w:ins>
      <w:ins w:id="286" w:author="Jo Marsicano" w:date="2023-03-17T14:23:00Z">
        <w:r w:rsidR="00954CA1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both</w:t>
        </w:r>
      </w:ins>
      <w:ins w:id="287" w:author="Jo Marsicano" w:date="2023-03-17T14:13:00Z">
        <w:r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screen reader users </w:t>
        </w:r>
      </w:ins>
      <w:ins w:id="288" w:author="Jo Marsicano" w:date="2023-03-17T14:23:00Z">
        <w:r w:rsidR="00954CA1">
          <w:rPr>
            <w:rFonts w:asciiTheme="minorHAnsi" w:hAnsiTheme="minorHAnsi" w:cstheme="minorHAnsi"/>
            <w:color w:val="0B0C0C"/>
            <w:shd w:val="clear" w:color="auto" w:fill="FFFFFF"/>
          </w:rPr>
          <w:t xml:space="preserve">and </w:t>
        </w:r>
      </w:ins>
      <w:ins w:id="289" w:author="Jo Marsicano" w:date="2023-03-17T14:13:00Z">
        <w:r w:rsidRPr="008944B2">
          <w:rPr>
            <w:rFonts w:asciiTheme="minorHAnsi" w:hAnsiTheme="minorHAnsi" w:cstheme="minorHAnsi"/>
            <w:color w:val="0B0C0C"/>
            <w:shd w:val="clear" w:color="auto" w:fill="FFFFFF"/>
          </w:rPr>
          <w:t>keyboard users with limited mobility</w:t>
        </w:r>
      </w:ins>
      <w:ins w:id="290" w:author="Jo Marsicano" w:date="2023-03-17T14:21:00Z">
        <w:r w:rsidR="003503E4">
          <w:rPr>
            <w:rFonts w:asciiTheme="minorHAnsi" w:hAnsiTheme="minorHAnsi" w:cstheme="minorHAnsi"/>
            <w:color w:val="0B0C0C"/>
            <w:shd w:val="clear" w:color="auto" w:fill="FFFFFF"/>
          </w:rPr>
          <w:t>. Skip links help users</w:t>
        </w:r>
      </w:ins>
      <w:ins w:id="291" w:author="Jo Marsicano" w:date="2023-03-17T14:13:00Z">
        <w:r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avoid frustration and fatigue in repeated tabbing </w:t>
        </w:r>
      </w:ins>
      <w:ins w:id="292" w:author="Susannah Harris" w:date="2023-03-31T12:57:00Z">
        <w:r w:rsidR="00385F28">
          <w:rPr>
            <w:rFonts w:asciiTheme="minorHAnsi" w:hAnsiTheme="minorHAnsi" w:cstheme="minorHAnsi"/>
            <w:color w:val="0B0C0C"/>
            <w:shd w:val="clear" w:color="auto" w:fill="FFFFFF"/>
          </w:rPr>
          <w:t>by helping users</w:t>
        </w:r>
      </w:ins>
      <w:ins w:id="293" w:author="Jo Marsicano" w:date="2023-03-17T14:13:00Z">
        <w:del w:id="294" w:author="Susannah Harris" w:date="2023-03-31T12:57:00Z">
          <w:r w:rsidRPr="008944B2" w:rsidDel="00385F28">
            <w:rPr>
              <w:rFonts w:asciiTheme="minorHAnsi" w:hAnsiTheme="minorHAnsi" w:cstheme="minorHAnsi"/>
              <w:color w:val="0B0C0C"/>
              <w:shd w:val="clear" w:color="auto" w:fill="FFFFFF"/>
            </w:rPr>
            <w:delText>to</w:delText>
          </w:r>
        </w:del>
        <w:r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</w:t>
        </w:r>
      </w:ins>
      <w:ins w:id="295" w:author="Susannah Harris" w:date="2023-03-31T12:57:00Z">
        <w:r w:rsidR="00977EB7">
          <w:rPr>
            <w:rFonts w:asciiTheme="minorHAnsi" w:hAnsiTheme="minorHAnsi" w:cstheme="minorHAnsi"/>
            <w:color w:val="0B0C0C"/>
            <w:shd w:val="clear" w:color="auto" w:fill="FFFFFF"/>
          </w:rPr>
          <w:t xml:space="preserve">quickly </w:t>
        </w:r>
      </w:ins>
      <w:ins w:id="296" w:author="Jo Marsicano" w:date="2023-03-17T14:13:00Z">
        <w:r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reach </w:t>
        </w:r>
      </w:ins>
      <w:ins w:id="297" w:author="Susannah Harris" w:date="2023-03-31T12:57:00Z">
        <w:r w:rsidR="007D7BBE">
          <w:rPr>
            <w:rFonts w:asciiTheme="minorHAnsi" w:hAnsiTheme="minorHAnsi" w:cstheme="minorHAnsi"/>
            <w:color w:val="0B0C0C"/>
            <w:shd w:val="clear" w:color="auto" w:fill="FFFFFF"/>
          </w:rPr>
          <w:t xml:space="preserve">the </w:t>
        </w:r>
      </w:ins>
      <w:ins w:id="298" w:author="Jo Marsicano" w:date="2023-03-17T14:13:00Z">
        <w:r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main content of a page. </w:t>
        </w:r>
      </w:ins>
    </w:p>
    <w:p w14:paraId="14781332" w14:textId="77777777" w:rsidR="00BA66EB" w:rsidRDefault="00BA66EB">
      <w:pPr>
        <w:pStyle w:val="NormalWeb"/>
        <w:spacing w:before="0" w:beforeAutospacing="0" w:after="0" w:afterAutospacing="0"/>
        <w:rPr>
          <w:ins w:id="299" w:author="Jo Marsicano" w:date="2023-03-17T14:24:00Z"/>
          <w:rFonts w:asciiTheme="minorHAnsi" w:hAnsiTheme="minorHAnsi" w:cstheme="minorHAnsi"/>
          <w:color w:val="0B0C0C"/>
          <w:shd w:val="clear" w:color="auto" w:fill="FFFFFF"/>
        </w:rPr>
        <w:pPrChange w:id="300" w:author="Jo Marsicano" w:date="2023-03-17T14:24:00Z">
          <w:pPr>
            <w:pStyle w:val="NormalWeb"/>
            <w:spacing w:before="0" w:beforeAutospacing="0" w:after="300" w:afterAutospacing="0"/>
          </w:pPr>
        </w:pPrChange>
      </w:pPr>
    </w:p>
    <w:p w14:paraId="3F9A2196" w14:textId="7BE6B0DD" w:rsidR="00570A53" w:rsidRPr="008944B2" w:rsidRDefault="00143D6B" w:rsidP="00570A53">
      <w:pPr>
        <w:pStyle w:val="NormalWeb"/>
        <w:spacing w:before="0" w:beforeAutospacing="0" w:after="300" w:afterAutospacing="0"/>
        <w:rPr>
          <w:ins w:id="301" w:author="Jo Marsicano" w:date="2023-03-17T14:13:00Z"/>
          <w:rFonts w:asciiTheme="minorHAnsi" w:hAnsiTheme="minorHAnsi" w:cstheme="minorHAnsi"/>
          <w:color w:val="0B0C0C"/>
        </w:rPr>
      </w:pPr>
      <w:ins w:id="302" w:author="Jo Marsicano" w:date="2023-03-17T14:23:00Z">
        <w:r>
          <w:rPr>
            <w:rFonts w:asciiTheme="minorHAnsi" w:hAnsiTheme="minorHAnsi" w:cstheme="minorHAnsi"/>
            <w:color w:val="0B0C0C"/>
            <w:shd w:val="clear" w:color="auto" w:fill="FFFFFF"/>
          </w:rPr>
          <w:t>M</w:t>
        </w:r>
      </w:ins>
      <w:ins w:id="303" w:author="Jo Marsicano" w:date="2023-03-17T14:13:00Z">
        <w:r w:rsidR="00570A53" w:rsidRPr="008944B2">
          <w:rPr>
            <w:rFonts w:asciiTheme="minorHAnsi" w:hAnsiTheme="minorHAnsi" w:cstheme="minorHAnsi"/>
            <w:color w:val="0B0C0C"/>
            <w:shd w:val="clear" w:color="auto" w:fill="FFFFFF"/>
          </w:rPr>
          <w:t>any users may benefit from a skip link feature</w:t>
        </w:r>
      </w:ins>
      <w:ins w:id="304" w:author="Susannah Harris" w:date="2023-03-31T14:43:00Z">
        <w:r w:rsidR="00522BFE">
          <w:rPr>
            <w:rFonts w:asciiTheme="minorHAnsi" w:hAnsiTheme="minorHAnsi" w:cstheme="minorHAnsi"/>
            <w:color w:val="0B0C0C"/>
            <w:shd w:val="clear" w:color="auto" w:fill="FFFFFF"/>
          </w:rPr>
          <w:t>, so i</w:t>
        </w:r>
      </w:ins>
      <w:ins w:id="305" w:author="Jo Marsicano" w:date="2023-03-17T14:23:00Z">
        <w:del w:id="306" w:author="Susannah Harris" w:date="2023-03-31T14:43:00Z">
          <w:r w:rsidDel="00522BFE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. </w:delText>
          </w:r>
          <w:r w:rsidDel="00D5144F">
            <w:rPr>
              <w:rFonts w:asciiTheme="minorHAnsi" w:hAnsiTheme="minorHAnsi" w:cstheme="minorHAnsi"/>
              <w:color w:val="0B0C0C"/>
              <w:shd w:val="clear" w:color="auto" w:fill="FFFFFF"/>
            </w:rPr>
            <w:delText xml:space="preserve">So </w:delText>
          </w:r>
        </w:del>
      </w:ins>
      <w:ins w:id="307" w:author="Jo Marsicano" w:date="2023-03-17T14:13:00Z">
        <w:del w:id="308" w:author="Susannah Harris" w:date="2023-03-31T14:43:00Z">
          <w:r w:rsidR="00570A53" w:rsidRPr="008944B2" w:rsidDel="00D5144F">
            <w:rPr>
              <w:rFonts w:asciiTheme="minorHAnsi" w:hAnsiTheme="minorHAnsi" w:cstheme="minorHAnsi"/>
              <w:color w:val="0B0C0C"/>
              <w:shd w:val="clear" w:color="auto" w:fill="FFFFFF"/>
            </w:rPr>
            <w:delText>i</w:delText>
          </w:r>
        </w:del>
        <w:r w:rsidR="00570A53"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t is best to allow skip links to </w:t>
        </w:r>
        <w:del w:id="309" w:author="Susannah Harris" w:date="2023-03-31T14:43:00Z">
          <w:r w:rsidR="00570A53" w:rsidRPr="008944B2" w:rsidDel="00CD6BE3">
            <w:rPr>
              <w:rFonts w:asciiTheme="minorHAnsi" w:hAnsiTheme="minorHAnsi" w:cstheme="minorHAnsi"/>
              <w:color w:val="0B0C0C"/>
              <w:shd w:val="clear" w:color="auto" w:fill="FFFFFF"/>
            </w:rPr>
            <w:delText>remain</w:delText>
          </w:r>
        </w:del>
      </w:ins>
      <w:ins w:id="310" w:author="Susannah Harris" w:date="2023-03-31T14:43:00Z">
        <w:r w:rsidR="00CD6BE3">
          <w:rPr>
            <w:rFonts w:asciiTheme="minorHAnsi" w:hAnsiTheme="minorHAnsi" w:cstheme="minorHAnsi"/>
            <w:color w:val="0B0C0C"/>
            <w:shd w:val="clear" w:color="auto" w:fill="FFFFFF"/>
          </w:rPr>
          <w:t>visually appear when</w:t>
        </w:r>
      </w:ins>
      <w:ins w:id="311" w:author="Jo Marsicano" w:date="2023-03-17T14:13:00Z">
        <w:r w:rsidR="00570A53"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focus</w:t>
        </w:r>
      </w:ins>
      <w:ins w:id="312" w:author="Susannah Harris" w:date="2023-03-31T14:43:00Z">
        <w:r w:rsidR="00CD6BE3">
          <w:rPr>
            <w:rFonts w:asciiTheme="minorHAnsi" w:hAnsiTheme="minorHAnsi" w:cstheme="minorHAnsi"/>
            <w:color w:val="0B0C0C"/>
            <w:shd w:val="clear" w:color="auto" w:fill="FFFFFF"/>
          </w:rPr>
          <w:t>ed on</w:t>
        </w:r>
      </w:ins>
      <w:ins w:id="313" w:author="Jo Marsicano" w:date="2023-03-17T14:13:00Z">
        <w:del w:id="314" w:author="Susannah Harris" w:date="2023-03-31T14:43:00Z">
          <w:r w:rsidR="00570A53" w:rsidRPr="008944B2" w:rsidDel="00CD6BE3">
            <w:rPr>
              <w:rFonts w:asciiTheme="minorHAnsi" w:hAnsiTheme="minorHAnsi" w:cstheme="minorHAnsi"/>
              <w:color w:val="0B0C0C"/>
              <w:shd w:val="clear" w:color="auto" w:fill="FFFFFF"/>
            </w:rPr>
            <w:delText>able</w:delText>
          </w:r>
        </w:del>
        <w:r w:rsidR="00570A53" w:rsidRPr="008944B2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and not only available to screen readers. </w:t>
        </w:r>
      </w:ins>
    </w:p>
    <w:p w14:paraId="28A254E7" w14:textId="78BA6A6B" w:rsidR="00D0105B" w:rsidDel="006A58FD" w:rsidRDefault="00D0105B">
      <w:pPr>
        <w:pStyle w:val="NormalWeb"/>
        <w:spacing w:before="0" w:beforeAutospacing="0" w:after="0" w:afterAutospacing="0"/>
        <w:rPr>
          <w:del w:id="315" w:author="Jo Marsicano" w:date="2023-02-07T12:07:00Z"/>
          <w:rFonts w:asciiTheme="minorHAnsi" w:hAnsiTheme="minorHAnsi" w:cstheme="minorHAnsi"/>
          <w:b/>
          <w:bCs/>
          <w:color w:val="0B0C0C"/>
          <w:shd w:val="clear" w:color="auto" w:fill="FFFFFF"/>
        </w:rPr>
        <w:pPrChange w:id="316" w:author="Jo Marsicano" w:date="2023-02-07T12:09:00Z">
          <w:pPr>
            <w:pStyle w:val="NormalWeb"/>
            <w:spacing w:before="0" w:beforeAutospacing="0" w:after="300" w:afterAutospacing="0"/>
          </w:pPr>
        </w:pPrChange>
      </w:pPr>
      <w:del w:id="317" w:author="Jo Marsicano" w:date="2023-03-17T14:00:00Z">
        <w:r w:rsidRPr="008944B2" w:rsidDel="006A58FD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softHyphen/>
        </w:r>
        <w:r w:rsidRPr="008944B2" w:rsidDel="006A58FD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softHyphen/>
        </w:r>
        <w:r w:rsidRPr="008944B2" w:rsidDel="006A58FD">
          <w:rPr>
            <w:rFonts w:cstheme="minorHAnsi"/>
            <w:b/>
            <w:bCs/>
            <w:color w:val="0B0C0C"/>
            <w:shd w:val="clear" w:color="auto" w:fill="FFFFFF"/>
            <w:rPrChange w:id="318" w:author="Jo Marsicano" w:date="2023-02-07T12:06:00Z">
              <w:rPr>
                <w:rFonts w:cstheme="minorHAnsi"/>
                <w:b/>
                <w:bCs/>
                <w:color w:val="0B0C0C"/>
                <w:shd w:val="clear" w:color="auto" w:fill="FFFFFF"/>
                <w:vertAlign w:val="subscript"/>
              </w:rPr>
            </w:rPrChange>
          </w:rPr>
          <w:softHyphen/>
        </w:r>
        <w:r w:rsidRPr="008944B2" w:rsidDel="006A58FD">
          <w:rPr>
            <w:rFonts w:cstheme="minorHAnsi"/>
            <w:b/>
            <w:bCs/>
            <w:color w:val="0B0C0C"/>
            <w:shd w:val="clear" w:color="auto" w:fill="FFFFFF"/>
            <w:rPrChange w:id="319" w:author="Jo Marsicano" w:date="2023-02-07T12:06:00Z">
              <w:rPr>
                <w:rFonts w:cstheme="minorHAnsi"/>
                <w:b/>
                <w:bCs/>
                <w:color w:val="0B0C0C"/>
                <w:shd w:val="clear" w:color="auto" w:fill="FFFFFF"/>
                <w:vertAlign w:val="subscript"/>
              </w:rPr>
            </w:rPrChange>
          </w:rPr>
          <w:softHyphen/>
        </w:r>
        <w:r w:rsidRPr="008944B2" w:rsidDel="006A58FD">
          <w:rPr>
            <w:rFonts w:cstheme="minorHAnsi"/>
            <w:b/>
            <w:bCs/>
            <w:color w:val="0B0C0C"/>
            <w:shd w:val="clear" w:color="auto" w:fill="FFFFFF"/>
            <w:rPrChange w:id="320" w:author="Jo Marsicano" w:date="2023-02-07T12:06:00Z">
              <w:rPr>
                <w:rFonts w:cstheme="minorHAnsi"/>
                <w:b/>
                <w:bCs/>
                <w:color w:val="0B0C0C"/>
                <w:shd w:val="clear" w:color="auto" w:fill="FFFFFF"/>
                <w:vertAlign w:val="subscript"/>
              </w:rPr>
            </w:rPrChange>
          </w:rPr>
          <w:softHyphen/>
        </w:r>
        <w:r w:rsidRPr="008944B2" w:rsidDel="006A58FD">
          <w:rPr>
            <w:rFonts w:asciiTheme="minorHAnsi" w:hAnsiTheme="minorHAnsi" w:cstheme="minorHAnsi"/>
            <w:color w:val="0B0C0C"/>
            <w:shd w:val="clear" w:color="auto" w:fill="FFFFFF"/>
          </w:rPr>
          <w:delText>Including the skip link component gives users the option to bypass the top-level navigation links and jump to the main content on a page.</w:delText>
        </w:r>
      </w:del>
    </w:p>
    <w:p w14:paraId="769FE3A1" w14:textId="592D4D13" w:rsidR="00D0105B" w:rsidRPr="008944B2" w:rsidDel="0026743F" w:rsidRDefault="00D0105B">
      <w:pPr>
        <w:pStyle w:val="NormalWeb"/>
        <w:spacing w:before="0" w:beforeAutospacing="0" w:after="0" w:afterAutospacing="0"/>
        <w:rPr>
          <w:del w:id="321" w:author="Jo Marsicano" w:date="2023-02-07T12:09:00Z"/>
          <w:rFonts w:asciiTheme="minorHAnsi" w:hAnsiTheme="minorHAnsi" w:cstheme="minorHAnsi"/>
          <w:color w:val="0B0C0C"/>
        </w:rPr>
        <w:pPrChange w:id="322" w:author="Jo Marsicano" w:date="2023-02-07T12:09:00Z">
          <w:pPr>
            <w:pStyle w:val="NormalWeb"/>
            <w:spacing w:before="0" w:beforeAutospacing="0" w:after="300" w:afterAutospacing="0"/>
          </w:pPr>
        </w:pPrChange>
      </w:pPr>
      <w:del w:id="323" w:author="Jo Marsicano" w:date="2023-02-07T12:09:00Z">
        <w:r w:rsidRPr="008944B2" w:rsidDel="0026743F">
          <w:rPr>
            <w:rFonts w:asciiTheme="minorHAnsi" w:hAnsiTheme="minorHAnsi" w:cstheme="minorHAnsi"/>
            <w:color w:val="0B0C0C"/>
            <w:shd w:val="clear" w:color="auto" w:fill="FFFFFF"/>
          </w:rPr>
          <w:delText>The skip link component is visually hidden until a keyboard press activates it.</w:delText>
        </w:r>
      </w:del>
    </w:p>
    <w:p w14:paraId="6EEC7CCA" w14:textId="34CED132" w:rsidR="00D0105B" w:rsidRPr="008944B2" w:rsidDel="0031746B" w:rsidRDefault="00D0105B" w:rsidP="00D0105B">
      <w:pPr>
        <w:pStyle w:val="NormalWeb"/>
        <w:spacing w:before="0" w:beforeAutospacing="0" w:after="0" w:afterAutospacing="0"/>
        <w:rPr>
          <w:del w:id="324" w:author="Jo Marsicano" w:date="2023-02-07T12:17:00Z"/>
          <w:rFonts w:asciiTheme="minorHAnsi" w:hAnsiTheme="minorHAnsi" w:cstheme="minorHAnsi"/>
        </w:rPr>
      </w:pPr>
      <w:del w:id="325" w:author="Jo Marsicano" w:date="2023-02-07T12:17:00Z">
        <w:r w:rsidRPr="008944B2" w:rsidDel="0031746B">
          <w:rPr>
            <w:rFonts w:asciiTheme="minorHAnsi" w:hAnsiTheme="minorHAnsi" w:cstheme="minorHAnsi"/>
            <w:b/>
            <w:bCs/>
          </w:rPr>
          <w:delText>(H2) Best practice</w:delText>
        </w:r>
      </w:del>
      <w:del w:id="326" w:author="Jo Marsicano" w:date="2023-02-07T12:01:00Z">
        <w:r w:rsidRPr="008944B2" w:rsidDel="00F257D7">
          <w:rPr>
            <w:rFonts w:asciiTheme="minorHAnsi" w:hAnsiTheme="minorHAnsi" w:cstheme="minorHAnsi"/>
            <w:b/>
            <w:bCs/>
          </w:rPr>
          <w:delText>:</w:delText>
        </w:r>
      </w:del>
      <w:del w:id="327" w:author="Jo Marsicano" w:date="2023-02-07T12:17:00Z">
        <w:r w:rsidRPr="008944B2" w:rsidDel="0031746B">
          <w:rPr>
            <w:rFonts w:asciiTheme="minorHAnsi" w:hAnsiTheme="minorHAnsi" w:cstheme="minorHAnsi"/>
            <w:b/>
            <w:bCs/>
          </w:rPr>
          <w:delText xml:space="preserve"> </w:delText>
        </w:r>
      </w:del>
    </w:p>
    <w:p w14:paraId="017C4168" w14:textId="612565F3" w:rsidR="00D0105B" w:rsidRPr="008944B2" w:rsidDel="006A58FD" w:rsidRDefault="00D0105B">
      <w:pPr>
        <w:pStyle w:val="NormalWeb"/>
        <w:numPr>
          <w:ilvl w:val="0"/>
          <w:numId w:val="2"/>
        </w:numPr>
        <w:spacing w:before="0" w:beforeAutospacing="0" w:after="0" w:afterAutospacing="0"/>
        <w:rPr>
          <w:del w:id="328" w:author="Jo Marsicano" w:date="2023-03-17T14:00:00Z"/>
          <w:rFonts w:asciiTheme="minorHAnsi" w:hAnsiTheme="minorHAnsi" w:cstheme="minorHAnsi"/>
        </w:rPr>
        <w:pPrChange w:id="329" w:author="Jo Marsicano" w:date="2023-02-07T12:17:00Z">
          <w:pPr>
            <w:pStyle w:val="NormalWeb"/>
            <w:spacing w:before="0" w:beforeAutospacing="0" w:after="0" w:afterAutospacing="0"/>
          </w:pPr>
        </w:pPrChange>
      </w:pPr>
      <w:del w:id="330" w:author="Jo Marsicano" w:date="2023-03-17T14:00:00Z">
        <w:r w:rsidRPr="008944B2" w:rsidDel="006A58FD">
          <w:rPr>
            <w:rFonts w:asciiTheme="minorHAnsi" w:hAnsiTheme="minorHAnsi" w:cstheme="minorHAnsi"/>
          </w:rPr>
          <w:delText xml:space="preserve">Make </w:delText>
        </w:r>
      </w:del>
      <w:del w:id="331" w:author="Jo Marsicano" w:date="2023-02-07T12:17:00Z">
        <w:r w:rsidRPr="008944B2" w:rsidDel="0031746B">
          <w:rPr>
            <w:rFonts w:asciiTheme="minorHAnsi" w:hAnsiTheme="minorHAnsi" w:cstheme="minorHAnsi"/>
          </w:rPr>
          <w:delText xml:space="preserve">the </w:delText>
        </w:r>
      </w:del>
      <w:del w:id="332" w:author="Jo Marsicano" w:date="2023-03-17T14:00:00Z">
        <w:r w:rsidRPr="008944B2" w:rsidDel="006A58FD">
          <w:rPr>
            <w:rFonts w:asciiTheme="minorHAnsi" w:hAnsiTheme="minorHAnsi" w:cstheme="minorHAnsi"/>
          </w:rPr>
          <w:delText>"skip navigation</w:delText>
        </w:r>
      </w:del>
      <w:del w:id="333" w:author="Jo Marsicano" w:date="2023-02-07T12:17:00Z">
        <w:r w:rsidRPr="008944B2" w:rsidDel="00844616">
          <w:rPr>
            <w:rFonts w:asciiTheme="minorHAnsi" w:hAnsiTheme="minorHAnsi" w:cstheme="minorHAnsi"/>
          </w:rPr>
          <w:delText>"</w:delText>
        </w:r>
      </w:del>
      <w:del w:id="334" w:author="Jo Marsicano" w:date="2023-03-17T14:00:00Z">
        <w:r w:rsidRPr="008944B2" w:rsidDel="006A58FD">
          <w:rPr>
            <w:rFonts w:asciiTheme="minorHAnsi" w:hAnsiTheme="minorHAnsi" w:cstheme="minorHAnsi"/>
          </w:rPr>
          <w:delText xml:space="preserve"> link permanently visible </w:delText>
        </w:r>
      </w:del>
      <w:del w:id="335" w:author="Jo Marsicano" w:date="2023-02-07T12:17:00Z">
        <w:r w:rsidRPr="008944B2" w:rsidDel="0031746B">
          <w:rPr>
            <w:rFonts w:asciiTheme="minorHAnsi" w:hAnsiTheme="minorHAnsi" w:cstheme="minorHAnsi"/>
          </w:rPr>
          <w:delText xml:space="preserve">or </w:delText>
        </w:r>
      </w:del>
      <w:del w:id="336" w:author="Jo Marsicano" w:date="2023-03-17T14:00:00Z">
        <w:r w:rsidRPr="008944B2" w:rsidDel="006A58FD">
          <w:rPr>
            <w:rFonts w:asciiTheme="minorHAnsi" w:hAnsiTheme="minorHAnsi" w:cstheme="minorHAnsi"/>
          </w:rPr>
          <w:delText xml:space="preserve">use CSS to hide </w:delText>
        </w:r>
      </w:del>
      <w:del w:id="337" w:author="Jo Marsicano" w:date="2023-02-07T12:17:00Z">
        <w:r w:rsidRPr="008944B2" w:rsidDel="0031746B">
          <w:rPr>
            <w:rFonts w:asciiTheme="minorHAnsi" w:hAnsiTheme="minorHAnsi" w:cstheme="minorHAnsi"/>
          </w:rPr>
          <w:delText xml:space="preserve">the </w:delText>
        </w:r>
      </w:del>
      <w:del w:id="338" w:author="Jo Marsicano" w:date="2023-03-17T14:00:00Z">
        <w:r w:rsidRPr="008944B2" w:rsidDel="006A58FD">
          <w:rPr>
            <w:rFonts w:asciiTheme="minorHAnsi" w:hAnsiTheme="minorHAnsi" w:cstheme="minorHAnsi"/>
          </w:rPr>
          <w:delText xml:space="preserve">link off-screen until it </w:delText>
        </w:r>
      </w:del>
      <w:del w:id="339" w:author="Jo Marsicano" w:date="2023-02-07T12:17:00Z">
        <w:r w:rsidRPr="008944B2" w:rsidDel="0031746B">
          <w:rPr>
            <w:rFonts w:asciiTheme="minorHAnsi" w:hAnsiTheme="minorHAnsi" w:cstheme="minorHAnsi"/>
          </w:rPr>
          <w:delText xml:space="preserve">receives </w:delText>
        </w:r>
      </w:del>
      <w:del w:id="340" w:author="Jo Marsicano" w:date="2023-03-17T14:00:00Z">
        <w:r w:rsidRPr="008944B2" w:rsidDel="006A58FD">
          <w:rPr>
            <w:rFonts w:asciiTheme="minorHAnsi" w:hAnsiTheme="minorHAnsi" w:cstheme="minorHAnsi"/>
          </w:rPr>
          <w:delText xml:space="preserve">keyboard focus to make it visible to all users. </w:delText>
        </w:r>
      </w:del>
    </w:p>
    <w:p w14:paraId="16E5D52D" w14:textId="7DFC6FDD" w:rsidR="00D0105B" w:rsidRPr="008944B2" w:rsidDel="00844616" w:rsidRDefault="00D0105B" w:rsidP="00D0105B">
      <w:pPr>
        <w:pStyle w:val="NormalWeb"/>
        <w:spacing w:before="0" w:beforeAutospacing="0" w:after="0" w:afterAutospacing="0"/>
        <w:rPr>
          <w:del w:id="341" w:author="Jo Marsicano" w:date="2023-02-07T12:18:00Z"/>
          <w:rFonts w:asciiTheme="minorHAnsi" w:hAnsiTheme="minorHAnsi" w:cstheme="minorHAnsi"/>
        </w:rPr>
      </w:pPr>
      <w:del w:id="342" w:author="Jo Marsicano" w:date="2023-02-07T12:18:00Z">
        <w:r w:rsidRPr="008944B2" w:rsidDel="00897E20">
          <w:rPr>
            <w:rFonts w:asciiTheme="minorHAnsi" w:hAnsiTheme="minorHAnsi" w:cstheme="minorHAnsi"/>
          </w:rPr>
          <w:delText> </w:delText>
        </w:r>
      </w:del>
    </w:p>
    <w:p w14:paraId="0A2FE124" w14:textId="239ED81A" w:rsidR="00D0105B" w:rsidDel="00897E20" w:rsidRDefault="00D0105B" w:rsidP="00897E20">
      <w:pPr>
        <w:pStyle w:val="NormalWeb"/>
        <w:numPr>
          <w:ilvl w:val="0"/>
          <w:numId w:val="2"/>
        </w:numPr>
        <w:spacing w:before="0" w:beforeAutospacing="0" w:after="0" w:afterAutospacing="0"/>
        <w:rPr>
          <w:del w:id="343" w:author="Jo Marsicano" w:date="2023-02-07T12:18:00Z"/>
          <w:rFonts w:asciiTheme="minorHAnsi" w:hAnsiTheme="minorHAnsi" w:cstheme="minorHAnsi"/>
        </w:rPr>
      </w:pPr>
      <w:del w:id="344" w:author="Jo Marsicano" w:date="2023-02-07T12:18:00Z">
        <w:r w:rsidRPr="008944B2" w:rsidDel="00844616">
          <w:rPr>
            <w:rFonts w:asciiTheme="minorHAnsi" w:hAnsiTheme="minorHAnsi" w:cstheme="minorHAnsi"/>
          </w:rPr>
          <w:delText xml:space="preserve">The </w:delText>
        </w:r>
      </w:del>
      <w:del w:id="345" w:author="Jo Marsicano" w:date="2023-03-17T14:00:00Z">
        <w:r w:rsidRPr="008944B2" w:rsidDel="006A58FD">
          <w:rPr>
            <w:rFonts w:asciiTheme="minorHAnsi" w:hAnsiTheme="minorHAnsi" w:cstheme="minorHAnsi"/>
          </w:rPr>
          <w:delText xml:space="preserve">skip link </w:delText>
        </w:r>
      </w:del>
      <w:del w:id="346" w:author="Jo Marsicano" w:date="2023-02-07T12:18:00Z">
        <w:r w:rsidRPr="008944B2" w:rsidDel="00844616">
          <w:rPr>
            <w:rFonts w:asciiTheme="minorHAnsi" w:hAnsiTheme="minorHAnsi" w:cstheme="minorHAnsi"/>
          </w:rPr>
          <w:delText xml:space="preserve">should be </w:delText>
        </w:r>
      </w:del>
      <w:del w:id="347" w:author="Jo Marsicano" w:date="2023-03-17T14:00:00Z">
        <w:r w:rsidRPr="008944B2" w:rsidDel="006A58FD">
          <w:rPr>
            <w:rFonts w:asciiTheme="minorHAnsi" w:hAnsiTheme="minorHAnsi" w:cstheme="minorHAnsi"/>
          </w:rPr>
          <w:delText>the first focusable element on a page</w:delText>
        </w:r>
      </w:del>
    </w:p>
    <w:p w14:paraId="69DCCD1F" w14:textId="211C3A96" w:rsidR="00D0105B" w:rsidRPr="00897E20" w:rsidDel="00897E20" w:rsidRDefault="00D0105B" w:rsidP="003D5690">
      <w:pPr>
        <w:pStyle w:val="NormalWeb"/>
        <w:spacing w:before="0" w:beforeAutospacing="0" w:after="0" w:afterAutospacing="0"/>
        <w:rPr>
          <w:del w:id="348" w:author="Jo Marsicano" w:date="2023-02-07T12:18:00Z"/>
          <w:rFonts w:asciiTheme="minorHAnsi" w:hAnsiTheme="minorHAnsi" w:cstheme="minorHAnsi"/>
        </w:rPr>
      </w:pPr>
      <w:del w:id="349" w:author="Jo Marsicano" w:date="2023-02-07T12:18:00Z">
        <w:r w:rsidRPr="00897E20" w:rsidDel="00897E20">
          <w:rPr>
            <w:rFonts w:asciiTheme="minorHAnsi" w:hAnsiTheme="minorHAnsi" w:cstheme="minorHAnsi"/>
          </w:rPr>
          <w:delText> </w:delText>
        </w:r>
      </w:del>
    </w:p>
    <w:p w14:paraId="56B618CE" w14:textId="31F3C20B" w:rsidR="00D0105B" w:rsidRPr="008944B2" w:rsidDel="0083066A" w:rsidRDefault="00D0105B" w:rsidP="003D5690">
      <w:pPr>
        <w:pStyle w:val="NormalWeb"/>
        <w:spacing w:before="0" w:beforeAutospacing="0" w:after="0" w:afterAutospacing="0"/>
        <w:rPr>
          <w:del w:id="350" w:author="Jo Marsicano" w:date="2023-02-07T12:11:00Z"/>
          <w:rFonts w:asciiTheme="minorHAnsi" w:hAnsiTheme="minorHAnsi" w:cstheme="minorHAnsi"/>
        </w:rPr>
      </w:pPr>
      <w:del w:id="351" w:author="Jo Marsicano" w:date="2023-02-07T12:11:00Z">
        <w:r w:rsidRPr="008944B2" w:rsidDel="00FE6F25">
          <w:rPr>
            <w:rFonts w:asciiTheme="minorHAnsi" w:hAnsiTheme="minorHAnsi" w:cstheme="minorHAnsi"/>
          </w:rPr>
          <w:delText xml:space="preserve">A page should have </w:delText>
        </w:r>
        <w:r w:rsidRPr="008944B2" w:rsidDel="0083066A">
          <w:rPr>
            <w:rFonts w:asciiTheme="minorHAnsi" w:hAnsiTheme="minorHAnsi" w:cstheme="minorHAnsi"/>
          </w:rPr>
          <w:delText xml:space="preserve">a link at the top before navigation that </w:delText>
        </w:r>
        <w:r w:rsidRPr="008944B2" w:rsidDel="00FE6F25">
          <w:rPr>
            <w:rFonts w:asciiTheme="minorHAnsi" w:hAnsiTheme="minorHAnsi" w:cstheme="minorHAnsi"/>
          </w:rPr>
          <w:delText xml:space="preserve">allows </w:delText>
        </w:r>
        <w:r w:rsidRPr="008944B2" w:rsidDel="0083066A">
          <w:rPr>
            <w:rFonts w:asciiTheme="minorHAnsi" w:hAnsiTheme="minorHAnsi" w:cstheme="minorHAnsi"/>
          </w:rPr>
          <w:delText xml:space="preserve">users </w:delText>
        </w:r>
        <w:r w:rsidRPr="008944B2" w:rsidDel="00FE6F25">
          <w:rPr>
            <w:rFonts w:asciiTheme="minorHAnsi" w:hAnsiTheme="minorHAnsi" w:cstheme="minorHAnsi"/>
          </w:rPr>
          <w:delText xml:space="preserve">the ability to </w:delText>
        </w:r>
        <w:r w:rsidRPr="008944B2" w:rsidDel="0083066A">
          <w:rPr>
            <w:rFonts w:asciiTheme="minorHAnsi" w:hAnsiTheme="minorHAnsi" w:cstheme="minorHAnsi"/>
          </w:rPr>
          <w:delText>skip to a page's main content.  Place it after the opening &lt;body&gt; tag</w:delText>
        </w:r>
      </w:del>
    </w:p>
    <w:p w14:paraId="22E286A2" w14:textId="480D6B5F" w:rsidR="00D0105B" w:rsidRPr="008944B2" w:rsidDel="0083066A" w:rsidRDefault="00D0105B" w:rsidP="003D5690">
      <w:pPr>
        <w:pStyle w:val="NormalWeb"/>
        <w:spacing w:before="0" w:beforeAutospacing="0" w:after="0" w:afterAutospacing="0"/>
        <w:rPr>
          <w:del w:id="352" w:author="Jo Marsicano" w:date="2023-02-07T12:11:00Z"/>
          <w:rFonts w:asciiTheme="minorHAnsi" w:hAnsiTheme="minorHAnsi" w:cstheme="minorHAnsi"/>
        </w:rPr>
      </w:pPr>
      <w:del w:id="353" w:author="Jo Marsicano" w:date="2023-02-07T12:11:00Z">
        <w:r w:rsidRPr="008944B2" w:rsidDel="0083066A">
          <w:rPr>
            <w:rFonts w:asciiTheme="minorHAnsi" w:hAnsiTheme="minorHAnsi" w:cstheme="minorHAnsi"/>
          </w:rPr>
          <w:delText> </w:delText>
        </w:r>
      </w:del>
    </w:p>
    <w:p w14:paraId="6753A8A0" w14:textId="442FC2A8" w:rsidR="00D0105B" w:rsidRPr="008944B2" w:rsidDel="000519F6" w:rsidRDefault="00D0105B" w:rsidP="001768CC">
      <w:pPr>
        <w:pStyle w:val="NormalWeb"/>
        <w:spacing w:before="0" w:beforeAutospacing="0" w:after="0" w:afterAutospacing="0"/>
        <w:rPr>
          <w:del w:id="354" w:author="Jo Marsicano" w:date="2023-03-17T14:10:00Z"/>
          <w:rFonts w:asciiTheme="minorHAnsi" w:hAnsiTheme="minorHAnsi" w:cstheme="minorHAnsi"/>
        </w:rPr>
      </w:pPr>
      <w:del w:id="355" w:author="Jo Marsicano" w:date="2023-02-07T12:19:00Z">
        <w:r w:rsidRPr="008944B2" w:rsidDel="001768CC">
          <w:rPr>
            <w:rFonts w:asciiTheme="minorHAnsi" w:hAnsiTheme="minorHAnsi" w:cstheme="minorHAnsi"/>
          </w:rPr>
          <w:delText>S</w:delText>
        </w:r>
        <w:r w:rsidRPr="008944B2" w:rsidDel="00C25DD9">
          <w:rPr>
            <w:rFonts w:asciiTheme="minorHAnsi" w:hAnsiTheme="minorHAnsi" w:cstheme="minorHAnsi"/>
          </w:rPr>
          <w:delText>kip links are links - they can be styled as a button but a</w:delText>
        </w:r>
      </w:del>
      <w:del w:id="356" w:author="Jo Marsicano" w:date="2023-02-07T12:21:00Z">
        <w:r w:rsidRPr="008944B2" w:rsidDel="008902FD">
          <w:rPr>
            <w:rFonts w:asciiTheme="minorHAnsi" w:hAnsiTheme="minorHAnsi" w:cstheme="minorHAnsi"/>
          </w:rPr>
          <w:delText xml:space="preserve">s they </w:delText>
        </w:r>
      </w:del>
      <w:del w:id="357" w:author="Jo Marsicano" w:date="2023-02-07T12:20:00Z">
        <w:r w:rsidRPr="008944B2" w:rsidDel="009E1E62">
          <w:rPr>
            <w:rFonts w:asciiTheme="minorHAnsi" w:hAnsiTheme="minorHAnsi" w:cstheme="minorHAnsi"/>
          </w:rPr>
          <w:delText xml:space="preserve">link </w:delText>
        </w:r>
      </w:del>
      <w:del w:id="358" w:author="Jo Marsicano" w:date="2023-02-07T12:21:00Z">
        <w:r w:rsidRPr="008944B2" w:rsidDel="008902FD">
          <w:rPr>
            <w:rFonts w:asciiTheme="minorHAnsi" w:hAnsiTheme="minorHAnsi" w:cstheme="minorHAnsi"/>
          </w:rPr>
          <w:delText>a user to a new location</w:delText>
        </w:r>
      </w:del>
      <w:del w:id="359" w:author="Jo Marsicano" w:date="2023-02-07T12:20:00Z">
        <w:r w:rsidRPr="008944B2" w:rsidDel="0053010F">
          <w:rPr>
            <w:rFonts w:asciiTheme="minorHAnsi" w:hAnsiTheme="minorHAnsi" w:cstheme="minorHAnsi"/>
          </w:rPr>
          <w:delText xml:space="preserve">, they </w:delText>
        </w:r>
        <w:r w:rsidRPr="008944B2" w:rsidDel="00C25DD9">
          <w:rPr>
            <w:rFonts w:asciiTheme="minorHAnsi" w:hAnsiTheme="minorHAnsi" w:cstheme="minorHAnsi"/>
          </w:rPr>
          <w:delText>are not buttons but links</w:delText>
        </w:r>
      </w:del>
    </w:p>
    <w:p w14:paraId="0F78EFAC" w14:textId="19132056" w:rsidR="00D0105B" w:rsidRPr="008944B2" w:rsidDel="007E71E4" w:rsidRDefault="00D0105B" w:rsidP="00D0105B">
      <w:pPr>
        <w:pStyle w:val="NormalWeb"/>
        <w:spacing w:before="0" w:beforeAutospacing="0" w:after="0" w:afterAutospacing="0"/>
        <w:rPr>
          <w:del w:id="360" w:author="Jo Marsicano" w:date="2023-03-17T14:12:00Z"/>
          <w:rFonts w:asciiTheme="minorHAnsi" w:hAnsiTheme="minorHAnsi" w:cstheme="minorHAnsi"/>
        </w:rPr>
      </w:pPr>
      <w:del w:id="361" w:author="Jo Marsicano" w:date="2023-03-17T14:12:00Z">
        <w:r w:rsidRPr="008944B2" w:rsidDel="007E71E4">
          <w:rPr>
            <w:rFonts w:asciiTheme="minorHAnsi" w:hAnsiTheme="minorHAnsi" w:cstheme="minorHAnsi"/>
          </w:rPr>
          <w:delText> </w:delText>
        </w:r>
      </w:del>
    </w:p>
    <w:p w14:paraId="58C4D427" w14:textId="31C5BC18" w:rsidR="00D0105B" w:rsidRPr="008944B2" w:rsidDel="00EF1E5B" w:rsidRDefault="00D0105B" w:rsidP="00D0105B">
      <w:pPr>
        <w:pStyle w:val="NormalWeb"/>
        <w:spacing w:before="0" w:beforeAutospacing="0" w:after="0" w:afterAutospacing="0"/>
        <w:rPr>
          <w:del w:id="362" w:author="Jo Marsicano" w:date="2023-02-07T12:22:00Z"/>
          <w:rFonts w:asciiTheme="minorHAnsi" w:hAnsiTheme="minorHAnsi" w:cstheme="minorHAnsi"/>
          <w:b/>
          <w:bCs/>
        </w:rPr>
      </w:pPr>
    </w:p>
    <w:p w14:paraId="7F6C4CF4" w14:textId="711A5802" w:rsidR="00115063" w:rsidRPr="00115063" w:rsidDel="000C6138" w:rsidRDefault="00D0105B" w:rsidP="00D0105B">
      <w:pPr>
        <w:pStyle w:val="NormalWeb"/>
        <w:spacing w:before="0" w:beforeAutospacing="0" w:after="0" w:afterAutospacing="0"/>
        <w:rPr>
          <w:ins w:id="363" w:author="Jo Marsicano" w:date="2023-03-17T14:08:00Z"/>
          <w:del w:id="364" w:author="Susannah Harris" w:date="2023-03-31T14:44:00Z"/>
          <w:rFonts w:asciiTheme="minorHAnsi" w:hAnsiTheme="minorHAnsi" w:cstheme="minorHAnsi"/>
          <w:b/>
          <w:bCs/>
          <w:rPrChange w:id="365" w:author="Jo Marsicano" w:date="2023-03-17T14:08:00Z">
            <w:rPr>
              <w:ins w:id="366" w:author="Jo Marsicano" w:date="2023-03-17T14:08:00Z"/>
              <w:del w:id="367" w:author="Susannah Harris" w:date="2023-03-31T14:44:00Z"/>
              <w:rFonts w:asciiTheme="minorHAnsi" w:hAnsiTheme="minorHAnsi" w:cstheme="minorHAnsi"/>
            </w:rPr>
          </w:rPrChange>
        </w:rPr>
      </w:pPr>
      <w:del w:id="368" w:author="Jo Marsicano" w:date="2023-03-17T14:12:00Z">
        <w:r w:rsidRPr="008944B2" w:rsidDel="007E71E4">
          <w:rPr>
            <w:rFonts w:asciiTheme="minorHAnsi" w:hAnsiTheme="minorHAnsi" w:cstheme="minorHAnsi"/>
            <w:b/>
            <w:bCs/>
          </w:rPr>
          <w:delText>(module nav) Guidelines: usage, mobile</w:delText>
        </w:r>
      </w:del>
      <w:del w:id="369" w:author="Jo Marsicano" w:date="2023-02-07T12:22:00Z">
        <w:r w:rsidRPr="008944B2" w:rsidDel="00DB2B61">
          <w:rPr>
            <w:rFonts w:asciiTheme="minorHAnsi" w:hAnsiTheme="minorHAnsi" w:cstheme="minorHAnsi"/>
            <w:b/>
            <w:bCs/>
          </w:rPr>
          <w:delText>/</w:delText>
        </w:r>
      </w:del>
      <w:del w:id="370" w:author="Jo Marsicano" w:date="2023-03-17T14:12:00Z">
        <w:r w:rsidRPr="008944B2" w:rsidDel="007E71E4">
          <w:rPr>
            <w:rFonts w:asciiTheme="minorHAnsi" w:hAnsiTheme="minorHAnsi" w:cstheme="minorHAnsi"/>
            <w:b/>
            <w:bCs/>
          </w:rPr>
          <w:delText>desktop, accessibility, related</w:delText>
        </w:r>
      </w:del>
      <w:del w:id="371" w:author="Jo Marsicano" w:date="2023-02-07T12:01:00Z">
        <w:r w:rsidRPr="008944B2" w:rsidDel="00F257D7">
          <w:rPr>
            <w:rFonts w:asciiTheme="minorHAnsi" w:hAnsiTheme="minorHAnsi" w:cstheme="minorHAnsi"/>
            <w:b/>
            <w:bCs/>
          </w:rPr>
          <w:delText>:</w:delText>
        </w:r>
      </w:del>
      <w:ins w:id="372" w:author="Jo Marsicano" w:date="2023-03-17T14:09:00Z">
        <w:r w:rsidR="000B0E11">
          <w:rPr>
            <w:rFonts w:asciiTheme="minorHAnsi" w:hAnsiTheme="minorHAnsi" w:cstheme="minorHAnsi"/>
            <w:b/>
            <w:bCs/>
          </w:rPr>
          <w:t xml:space="preserve">(Drawer title) </w:t>
        </w:r>
      </w:ins>
      <w:ins w:id="373" w:author="Jo Marsicano" w:date="2023-03-17T14:08:00Z">
        <w:del w:id="374" w:author="Susannah Harris" w:date="2023-04-11T13:12:00Z">
          <w:r w:rsidR="00115063" w:rsidRPr="00115063" w:rsidDel="008810A0">
            <w:rPr>
              <w:rFonts w:cstheme="minorHAnsi"/>
              <w:b/>
              <w:bCs/>
              <w:rPrChange w:id="375" w:author="Jo Marsicano" w:date="2023-03-17T14:08:00Z">
                <w:rPr>
                  <w:rFonts w:cstheme="minorHAnsi"/>
                </w:rPr>
              </w:rPrChange>
            </w:rPr>
            <w:delText xml:space="preserve">Suggested </w:delText>
          </w:r>
        </w:del>
        <w:r w:rsidR="00115063" w:rsidRPr="00115063">
          <w:rPr>
            <w:rFonts w:cstheme="minorHAnsi"/>
            <w:b/>
            <w:bCs/>
            <w:rPrChange w:id="376" w:author="Jo Marsicano" w:date="2023-03-17T14:08:00Z">
              <w:rPr>
                <w:rFonts w:cstheme="minorHAnsi"/>
              </w:rPr>
            </w:rPrChange>
          </w:rPr>
          <w:t>best practices for skip links</w:t>
        </w:r>
      </w:ins>
    </w:p>
    <w:p w14:paraId="038DE692" w14:textId="77777777" w:rsidR="00115063" w:rsidRPr="008944B2" w:rsidRDefault="00115063" w:rsidP="00D010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0BE660D" w14:textId="224803C6" w:rsidR="00D0105B" w:rsidRPr="008944B2" w:rsidDel="00C87704" w:rsidRDefault="00D0105B" w:rsidP="00D0105B">
      <w:pPr>
        <w:pStyle w:val="NormalWeb"/>
        <w:spacing w:before="0" w:beforeAutospacing="0" w:after="300" w:afterAutospacing="0"/>
        <w:rPr>
          <w:del w:id="377" w:author="Jo Marsicano" w:date="2023-03-17T14:03:00Z"/>
          <w:rFonts w:asciiTheme="minorHAnsi" w:hAnsiTheme="minorHAnsi" w:cstheme="minorHAnsi"/>
          <w:color w:val="0B0C0C"/>
        </w:rPr>
      </w:pPr>
      <w:del w:id="378" w:author="Jo Marsicano" w:date="2023-03-17T14:03:00Z">
        <w:r w:rsidRPr="008944B2" w:rsidDel="00C87704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delText xml:space="preserve">(H2) </w:delText>
        </w:r>
        <w:commentRangeStart w:id="379"/>
        <w:r w:rsidRPr="008944B2" w:rsidDel="00C87704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delText>Usage</w:delText>
        </w:r>
        <w:commentRangeEnd w:id="379"/>
        <w:r w:rsidR="003D5690" w:rsidDel="00C87704">
          <w:rPr>
            <w:rStyle w:val="CommentReference"/>
            <w:rFonts w:asciiTheme="minorHAnsi" w:eastAsiaTheme="minorHAnsi" w:hAnsiTheme="minorHAnsi" w:cstheme="minorBidi"/>
          </w:rPr>
          <w:commentReference w:id="379"/>
        </w:r>
      </w:del>
      <w:del w:id="380" w:author="Jo Marsicano" w:date="2023-02-07T12:01:00Z">
        <w:r w:rsidRPr="008944B2" w:rsidDel="00F257D7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delText>:</w:delText>
        </w:r>
        <w:r w:rsidRPr="008944B2" w:rsidDel="00F257D7">
          <w:rPr>
            <w:rFonts w:asciiTheme="minorHAnsi" w:hAnsiTheme="minorHAnsi" w:cstheme="minorHAnsi"/>
            <w:color w:val="0B0C0C"/>
            <w:shd w:val="clear" w:color="auto" w:fill="FFFFFF"/>
          </w:rPr>
          <w:delText xml:space="preserve"> </w:delText>
        </w:r>
      </w:del>
      <w:del w:id="381" w:author="Jo Marsicano" w:date="2023-03-17T14:03:00Z">
        <w:r w:rsidRPr="008944B2" w:rsidDel="00C87704">
          <w:rPr>
            <w:rFonts w:asciiTheme="minorHAnsi" w:hAnsiTheme="minorHAnsi" w:cstheme="minorHAnsi"/>
            <w:color w:val="0B0C0C"/>
            <w:shd w:val="clear" w:color="auto" w:fill="FFFFFF"/>
          </w:rPr>
          <w:br/>
          <w:delText xml:space="preserve">A skip link allows users to skip past features like logos, branding, searches, and navigation to get to the main content.  Providing a way to skip past all of the features to the main content saves keystrokes for keyboard users. </w:delText>
        </w:r>
      </w:del>
    </w:p>
    <w:p w14:paraId="535DE4C0" w14:textId="48E33B0D" w:rsidR="00D0105B" w:rsidRDefault="00D0105B" w:rsidP="00D0105B">
      <w:pPr>
        <w:pStyle w:val="NormalWeb"/>
        <w:spacing w:before="0" w:beforeAutospacing="0" w:after="300" w:afterAutospacing="0"/>
        <w:rPr>
          <w:ins w:id="382" w:author="Susannah Harris" w:date="2023-03-31T14:44:00Z"/>
          <w:rFonts w:asciiTheme="minorHAnsi" w:hAnsiTheme="minorHAnsi" w:cstheme="minorHAnsi"/>
          <w:color w:val="0B0C0C"/>
          <w:shd w:val="clear" w:color="auto" w:fill="FFFFFF"/>
        </w:rPr>
      </w:pPr>
      <w:del w:id="383" w:author="Jo Marsicano" w:date="2023-03-17T14:25:00Z">
        <w:r w:rsidRPr="008944B2" w:rsidDel="00E76CC3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delText xml:space="preserve">(H2) </w:delText>
        </w:r>
      </w:del>
      <w:r w:rsidRPr="008944B2">
        <w:rPr>
          <w:rFonts w:asciiTheme="minorHAnsi" w:hAnsiTheme="minorHAnsi" w:cstheme="minorHAnsi"/>
          <w:b/>
          <w:bCs/>
          <w:color w:val="0B0C0C"/>
          <w:shd w:val="clear" w:color="auto" w:fill="FFFFFF"/>
        </w:rPr>
        <w:t xml:space="preserve">Mobile </w:t>
      </w:r>
      <w:ins w:id="384" w:author="Jo Marsicano" w:date="2023-02-07T12:27:00Z">
        <w:r w:rsidR="001D015B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t>c</w:t>
        </w:r>
      </w:ins>
      <w:del w:id="385" w:author="Jo Marsicano" w:date="2023-02-07T12:27:00Z">
        <w:r w:rsidRPr="008944B2" w:rsidDel="001D015B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delText>C</w:delText>
        </w:r>
      </w:del>
      <w:r w:rsidRPr="008944B2">
        <w:rPr>
          <w:rFonts w:asciiTheme="minorHAnsi" w:hAnsiTheme="minorHAnsi" w:cstheme="minorHAnsi"/>
          <w:b/>
          <w:bCs/>
          <w:color w:val="0B0C0C"/>
          <w:shd w:val="clear" w:color="auto" w:fill="FFFFFF"/>
        </w:rPr>
        <w:t>onsiderations</w:t>
      </w:r>
      <w:del w:id="386" w:author="Jo Marsicano" w:date="2023-02-07T12:01:00Z">
        <w:r w:rsidRPr="008944B2" w:rsidDel="00F257D7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delText xml:space="preserve"> </w:delText>
        </w:r>
        <w:r w:rsidRPr="008944B2" w:rsidDel="00F257D7">
          <w:rPr>
            <w:rFonts w:asciiTheme="minorHAnsi" w:hAnsiTheme="minorHAnsi" w:cstheme="minorHAnsi"/>
            <w:color w:val="0B0C0C"/>
            <w:shd w:val="clear" w:color="auto" w:fill="FFFFFF"/>
          </w:rPr>
          <w:delText>:</w:delText>
        </w:r>
      </w:del>
      <w:r w:rsidRPr="008944B2">
        <w:rPr>
          <w:rFonts w:asciiTheme="minorHAnsi" w:hAnsiTheme="minorHAnsi" w:cstheme="minorHAnsi"/>
          <w:color w:val="0B0C0C"/>
          <w:shd w:val="clear" w:color="auto" w:fill="FFFFFF"/>
        </w:rPr>
        <w:br/>
        <w:t xml:space="preserve">There has previously been an issue with focusing only on inputs and not in-page links (iOS 11 and 12).  The focus would move to the correct element at </w:t>
      </w:r>
      <w:proofErr w:type="gramStart"/>
      <w:r w:rsidRPr="008944B2">
        <w:rPr>
          <w:rFonts w:asciiTheme="minorHAnsi" w:hAnsiTheme="minorHAnsi" w:cstheme="minorHAnsi"/>
          <w:color w:val="0B0C0C"/>
          <w:shd w:val="clear" w:color="auto" w:fill="FFFFFF"/>
        </w:rPr>
        <w:t>first, but</w:t>
      </w:r>
      <w:proofErr w:type="gramEnd"/>
      <w:r w:rsidRPr="008944B2">
        <w:rPr>
          <w:rFonts w:asciiTheme="minorHAnsi" w:hAnsiTheme="minorHAnsi" w:cstheme="minorHAnsi"/>
          <w:color w:val="0B0C0C"/>
          <w:shd w:val="clear" w:color="auto" w:fill="FFFFFF"/>
        </w:rPr>
        <w:t xml:space="preserve"> would then move back to</w:t>
      </w:r>
      <w:ins w:id="387" w:author="Susannah Harris" w:date="2023-03-31T14:44:00Z">
        <w:r w:rsidR="000C6138">
          <w:rPr>
            <w:rFonts w:asciiTheme="minorHAnsi" w:hAnsiTheme="minorHAnsi" w:cstheme="minorHAnsi"/>
            <w:color w:val="0B0C0C"/>
            <w:shd w:val="clear" w:color="auto" w:fill="FFFFFF"/>
          </w:rPr>
          <w:t xml:space="preserve"> </w:t>
        </w:r>
      </w:ins>
      <w:del w:id="388" w:author="Susannah Harris" w:date="2023-03-31T14:44:00Z">
        <w:r w:rsidRPr="008944B2" w:rsidDel="000C6138">
          <w:rPr>
            <w:rFonts w:asciiTheme="minorHAnsi" w:hAnsiTheme="minorHAnsi" w:cstheme="minorHAnsi"/>
            <w:color w:val="0B0C0C"/>
            <w:shd w:val="clear" w:color="auto" w:fill="FFFFFF"/>
          </w:rPr>
          <w:delText xml:space="preserve"> </w:delText>
        </w:r>
      </w:del>
      <w:r w:rsidRPr="008944B2">
        <w:rPr>
          <w:rFonts w:asciiTheme="minorHAnsi" w:hAnsiTheme="minorHAnsi" w:cstheme="minorHAnsi"/>
          <w:color w:val="0B0C0C"/>
          <w:shd w:val="clear" w:color="auto" w:fill="FFFFFF"/>
        </w:rPr>
        <w:t xml:space="preserve">the link originally clicked vs. staying where the link was pointed to.  </w:t>
      </w:r>
      <w:proofErr w:type="gramStart"/>
      <w:r w:rsidRPr="008944B2">
        <w:rPr>
          <w:rFonts w:asciiTheme="minorHAnsi" w:hAnsiTheme="minorHAnsi" w:cstheme="minorHAnsi"/>
          <w:color w:val="0B0C0C"/>
          <w:shd w:val="clear" w:color="auto" w:fill="FFFFFF"/>
        </w:rPr>
        <w:t>However</w:t>
      </w:r>
      <w:proofErr w:type="gramEnd"/>
      <w:r w:rsidRPr="008944B2">
        <w:rPr>
          <w:rFonts w:asciiTheme="minorHAnsi" w:hAnsiTheme="minorHAnsi" w:cstheme="minorHAnsi"/>
          <w:color w:val="0B0C0C"/>
          <w:shd w:val="clear" w:color="auto" w:fill="FFFFFF"/>
        </w:rPr>
        <w:t xml:space="preserve"> this appears to have been fixed in iOS13.  </w:t>
      </w:r>
    </w:p>
    <w:p w14:paraId="6115AC6D" w14:textId="5FCE0DD0" w:rsidR="000C6138" w:rsidRDefault="002E6726" w:rsidP="00D0105B">
      <w:pPr>
        <w:pStyle w:val="NormalWeb"/>
        <w:spacing w:before="0" w:beforeAutospacing="0" w:after="300" w:afterAutospacing="0"/>
        <w:rPr>
          <w:ins w:id="389" w:author="Susannah Harris" w:date="2023-03-31T14:45:00Z"/>
          <w:rFonts w:asciiTheme="minorHAnsi" w:hAnsiTheme="minorHAnsi" w:cstheme="minorHAnsi"/>
          <w:color w:val="0B0C0C"/>
          <w:shd w:val="clear" w:color="auto" w:fill="FFFFFF"/>
        </w:rPr>
      </w:pPr>
      <w:ins w:id="390" w:author="Susannah Harris" w:date="2023-03-31T14:46:00Z">
        <w:r>
          <w:rPr>
            <w:rFonts w:asciiTheme="minorHAnsi" w:hAnsiTheme="minorHAnsi" w:cstheme="minorHAnsi"/>
            <w:color w:val="0B0C0C"/>
            <w:shd w:val="clear" w:color="auto" w:fill="FFFFFF"/>
          </w:rPr>
          <w:lastRenderedPageBreak/>
          <w:t>(</w:t>
        </w:r>
      </w:ins>
      <w:ins w:id="391" w:author="Susannah Harris" w:date="2023-03-31T14:44:00Z">
        <w:r w:rsidR="00CE529C">
          <w:rPr>
            <w:rFonts w:asciiTheme="minorHAnsi" w:hAnsiTheme="minorHAnsi" w:cstheme="minorHAnsi"/>
            <w:color w:val="0B0C0C"/>
            <w:shd w:val="clear" w:color="auto" w:fill="FFFFFF"/>
          </w:rPr>
          <w:t xml:space="preserve">No additional </w:t>
        </w:r>
        <w:r w:rsidR="00D0475C">
          <w:rPr>
            <w:rFonts w:asciiTheme="minorHAnsi" w:hAnsiTheme="minorHAnsi" w:cstheme="minorHAnsi"/>
            <w:color w:val="0B0C0C"/>
            <w:shd w:val="clear" w:color="auto" w:fill="FFFFFF"/>
          </w:rPr>
          <w:t>best use inf</w:t>
        </w:r>
      </w:ins>
      <w:ins w:id="392" w:author="Susannah Harris" w:date="2023-03-31T14:45:00Z">
        <w:r w:rsidR="00D0475C">
          <w:rPr>
            <w:rFonts w:asciiTheme="minorHAnsi" w:hAnsiTheme="minorHAnsi" w:cstheme="minorHAnsi"/>
            <w:color w:val="0B0C0C"/>
            <w:shd w:val="clear" w:color="auto" w:fill="FFFFFF"/>
          </w:rPr>
          <w:t>o</w:t>
        </w:r>
      </w:ins>
      <w:ins w:id="393" w:author="Susannah Harris" w:date="2023-03-31T14:46:00Z">
        <w:r>
          <w:rPr>
            <w:rFonts w:asciiTheme="minorHAnsi" w:hAnsiTheme="minorHAnsi" w:cstheme="minorHAnsi"/>
            <w:color w:val="0B0C0C"/>
            <w:shd w:val="clear" w:color="auto" w:fill="FFFFFF"/>
          </w:rPr>
          <w:t>)</w:t>
        </w:r>
      </w:ins>
    </w:p>
    <w:p w14:paraId="66C03EBB" w14:textId="077B059C" w:rsidR="002E6726" w:rsidRPr="000C6138" w:rsidRDefault="00D0475C" w:rsidP="002E6726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B0C0C"/>
          <w:shd w:val="clear" w:color="auto" w:fill="FFFFFF"/>
          <w:rPrChange w:id="394" w:author="Susannah Harris" w:date="2023-03-31T14:44:00Z">
            <w:rPr>
              <w:rFonts w:asciiTheme="minorHAnsi" w:hAnsiTheme="minorHAnsi" w:cstheme="minorHAnsi"/>
              <w:color w:val="0B0C0C"/>
            </w:rPr>
          </w:rPrChange>
        </w:rPr>
      </w:pPr>
      <w:ins w:id="395" w:author="Susannah Harris" w:date="2023-03-31T14:45:00Z">
        <w:r>
          <w:rPr>
            <w:rFonts w:asciiTheme="minorHAnsi" w:hAnsiTheme="minorHAnsi" w:cstheme="minorHAnsi"/>
            <w:color w:val="0B0C0C"/>
            <w:shd w:val="clear" w:color="auto" w:fill="FFFFFF"/>
          </w:rPr>
          <w:t xml:space="preserve">Patterns that use this component: </w:t>
        </w:r>
        <w:r>
          <w:rPr>
            <w:rFonts w:asciiTheme="minorHAnsi" w:hAnsiTheme="minorHAnsi" w:cstheme="minorHAnsi"/>
            <w:color w:val="0B0C0C"/>
            <w:shd w:val="clear" w:color="auto" w:fill="FFFFFF"/>
          </w:rPr>
          <w:br/>
        </w:r>
        <w:r w:rsidR="002E6726">
          <w:rPr>
            <w:rFonts w:asciiTheme="minorHAnsi" w:hAnsiTheme="minorHAnsi" w:cstheme="minorHAnsi"/>
            <w:color w:val="0B0C0C"/>
            <w:shd w:val="clear" w:color="auto" w:fill="FFFFFF"/>
          </w:rPr>
          <w:t xml:space="preserve">- </w:t>
        </w:r>
        <w:r w:rsidR="002E6726" w:rsidRPr="002E6726">
          <w:rPr>
            <w:rFonts w:asciiTheme="minorHAnsi" w:hAnsiTheme="minorHAnsi" w:cstheme="minorHAnsi"/>
            <w:color w:val="0B0C0C"/>
            <w:u w:val="single"/>
            <w:shd w:val="clear" w:color="auto" w:fill="FFFFFF"/>
            <w:rPrChange w:id="396" w:author="Susannah Harris" w:date="2023-03-31T14:45:00Z">
              <w:rPr>
                <w:rFonts w:asciiTheme="minorHAnsi" w:hAnsiTheme="minorHAnsi" w:cstheme="minorHAnsi"/>
                <w:color w:val="0B0C0C"/>
                <w:shd w:val="clear" w:color="auto" w:fill="FFFFFF"/>
              </w:rPr>
            </w:rPrChange>
          </w:rPr>
          <w:t>TBD</w:t>
        </w:r>
        <w:r w:rsidR="002E6726">
          <w:rPr>
            <w:rFonts w:asciiTheme="minorHAnsi" w:hAnsiTheme="minorHAnsi" w:cstheme="minorHAnsi"/>
            <w:color w:val="0B0C0C"/>
            <w:shd w:val="clear" w:color="auto" w:fill="FFFFFF"/>
          </w:rPr>
          <w:br/>
          <w:t>-</w:t>
        </w:r>
        <w:r w:rsidR="002E6726" w:rsidRPr="002E6726">
          <w:rPr>
            <w:rFonts w:asciiTheme="minorHAnsi" w:hAnsiTheme="minorHAnsi" w:cstheme="minorHAnsi"/>
            <w:color w:val="0B0C0C"/>
            <w:u w:val="single"/>
            <w:shd w:val="clear" w:color="auto" w:fill="FFFFFF"/>
            <w:rPrChange w:id="397" w:author="Susannah Harris" w:date="2023-03-31T14:45:00Z">
              <w:rPr>
                <w:rFonts w:asciiTheme="minorHAnsi" w:hAnsiTheme="minorHAnsi" w:cstheme="minorHAnsi"/>
                <w:color w:val="0B0C0C"/>
                <w:shd w:val="clear" w:color="auto" w:fill="FFFFFF"/>
              </w:rPr>
            </w:rPrChange>
          </w:rPr>
          <w:t>TBD</w:t>
        </w:r>
        <w:r w:rsidR="002E6726">
          <w:rPr>
            <w:rFonts w:asciiTheme="minorHAnsi" w:hAnsiTheme="minorHAnsi" w:cstheme="minorHAnsi"/>
            <w:color w:val="0B0C0C"/>
            <w:shd w:val="clear" w:color="auto" w:fill="FFFFFF"/>
          </w:rPr>
          <w:br/>
          <w:t>-</w:t>
        </w:r>
        <w:proofErr w:type="spellStart"/>
        <w:r w:rsidR="002E6726" w:rsidRPr="002E6726">
          <w:rPr>
            <w:rFonts w:asciiTheme="minorHAnsi" w:hAnsiTheme="minorHAnsi" w:cstheme="minorHAnsi"/>
            <w:color w:val="0B0C0C"/>
            <w:u w:val="single"/>
            <w:shd w:val="clear" w:color="auto" w:fill="FFFFFF"/>
            <w:rPrChange w:id="398" w:author="Susannah Harris" w:date="2023-03-31T14:45:00Z">
              <w:rPr>
                <w:rFonts w:asciiTheme="minorHAnsi" w:hAnsiTheme="minorHAnsi" w:cstheme="minorHAnsi"/>
                <w:color w:val="0B0C0C"/>
                <w:shd w:val="clear" w:color="auto" w:fill="FFFFFF"/>
              </w:rPr>
            </w:rPrChange>
          </w:rPr>
          <w:t>etc</w:t>
        </w:r>
      </w:ins>
      <w:proofErr w:type="spellEnd"/>
    </w:p>
    <w:p w14:paraId="541D8678" w14:textId="0DEE927E" w:rsidR="00D0105B" w:rsidRPr="008944B2" w:rsidDel="00570A53" w:rsidRDefault="00D0105B" w:rsidP="00D0105B">
      <w:pPr>
        <w:pStyle w:val="NormalWeb"/>
        <w:spacing w:before="0" w:beforeAutospacing="0" w:after="300" w:afterAutospacing="0"/>
        <w:rPr>
          <w:del w:id="399" w:author="Jo Marsicano" w:date="2023-03-17T14:13:00Z"/>
          <w:rFonts w:asciiTheme="minorHAnsi" w:hAnsiTheme="minorHAnsi" w:cstheme="minorHAnsi"/>
          <w:color w:val="0B0C0C"/>
        </w:rPr>
      </w:pPr>
      <w:del w:id="400" w:author="Jo Marsicano" w:date="2023-03-17T14:13:00Z">
        <w:r w:rsidRPr="008944B2" w:rsidDel="00570A53">
          <w:rPr>
            <w:rFonts w:asciiTheme="minorHAnsi" w:hAnsiTheme="minorHAnsi" w:cstheme="minorHAnsi"/>
            <w:b/>
            <w:bCs/>
            <w:color w:val="0B0C0C"/>
            <w:shd w:val="clear" w:color="auto" w:fill="FFFFFF"/>
          </w:rPr>
          <w:delText xml:space="preserve"> (H2) Accessibility</w:delText>
        </w:r>
      </w:del>
      <w:del w:id="401" w:author="Jo Marsicano" w:date="2023-02-07T12:01:00Z">
        <w:r w:rsidRPr="008944B2" w:rsidDel="00F257D7">
          <w:rPr>
            <w:rFonts w:asciiTheme="minorHAnsi" w:hAnsiTheme="minorHAnsi" w:cstheme="minorHAnsi"/>
            <w:color w:val="0B0C0C"/>
            <w:shd w:val="clear" w:color="auto" w:fill="FFFFFF"/>
          </w:rPr>
          <w:delText xml:space="preserve">: </w:delText>
        </w:r>
      </w:del>
      <w:del w:id="402" w:author="Jo Marsicano" w:date="2023-03-17T14:13:00Z">
        <w:r w:rsidRPr="008944B2" w:rsidDel="00570A53">
          <w:rPr>
            <w:rFonts w:asciiTheme="minorHAnsi" w:hAnsiTheme="minorHAnsi" w:cstheme="minorHAnsi"/>
            <w:color w:val="0B0C0C"/>
            <w:shd w:val="clear" w:color="auto" w:fill="FFFFFF"/>
          </w:rPr>
          <w:br/>
          <w:delText xml:space="preserve">Skip links are helpful to not only screen reader users but also keyboard users with limited mobility to avoid frustration and fatigue in repeated tabbing to reach main content of a page.  Since many users may benefit from a skip link feature, it is best to allow skip links to remain focusable and not only available to screen readers. </w:delText>
        </w:r>
      </w:del>
    </w:p>
    <w:p w14:paraId="338E2877" w14:textId="77777777" w:rsidR="007B18C6" w:rsidRPr="008944B2" w:rsidRDefault="007B18C6" w:rsidP="379489F0">
      <w:pPr>
        <w:rPr>
          <w:sz w:val="24"/>
          <w:szCs w:val="24"/>
        </w:rPr>
      </w:pPr>
    </w:p>
    <w:sectPr w:rsidR="007B18C6" w:rsidRPr="0089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2" w:author="Susannah Harris" w:date="2023-03-30T16:41:00Z" w:initials="SH">
    <w:p w14:paraId="2C2BD9C2" w14:textId="45BC3575" w:rsidR="759E5424" w:rsidRDefault="759E5424">
      <w:pPr>
        <w:pStyle w:val="CommentText"/>
      </w:pPr>
      <w:r>
        <w:fldChar w:fldCharType="begin"/>
      </w:r>
      <w:r>
        <w:instrText xml:space="preserve"> HYPERLINK "mailto:Jo.Marsicano@hennepin.us"</w:instrText>
      </w:r>
      <w:bookmarkStart w:id="125" w:name="_@_1BEC7DEB7D7A4F2EA9F26211A6E51F0CZ"/>
      <w:r>
        <w:fldChar w:fldCharType="separate"/>
      </w:r>
      <w:bookmarkEnd w:id="125"/>
      <w:r w:rsidRPr="759E5424">
        <w:rPr>
          <w:rStyle w:val="Mention"/>
          <w:noProof/>
        </w:rPr>
        <w:t>@Jo Marsicano</w:t>
      </w:r>
      <w:r>
        <w:fldChar w:fldCharType="end"/>
      </w:r>
      <w:r>
        <w:t xml:space="preserve"> I would change this to "Make 'skip to main content' link permanently visible"</w:t>
      </w:r>
      <w:r>
        <w:rPr>
          <w:rStyle w:val="CommentReference"/>
        </w:rPr>
        <w:annotationRef/>
      </w:r>
    </w:p>
  </w:comment>
  <w:comment w:id="280" w:author="Susannah Harris" w:date="2023-03-30T16:45:00Z" w:initials="SH">
    <w:p w14:paraId="7933FB3A" w14:textId="497F545B" w:rsidR="759E5424" w:rsidRDefault="759E5424">
      <w:pPr>
        <w:pStyle w:val="CommentText"/>
      </w:pPr>
      <w:r>
        <w:t>This should be under "Don't"</w:t>
      </w:r>
      <w:r>
        <w:rPr>
          <w:rStyle w:val="CommentReference"/>
        </w:rPr>
        <w:annotationRef/>
      </w:r>
    </w:p>
  </w:comment>
  <w:comment w:id="379" w:author="Jo Marsicano" w:date="2023-02-07T12:31:00Z" w:initials="JM">
    <w:p w14:paraId="1DD1B674" w14:textId="127D1D5D" w:rsidR="003D5690" w:rsidRDefault="003D5690">
      <w:pPr>
        <w:pStyle w:val="CommentText"/>
      </w:pPr>
      <w:r>
        <w:rPr>
          <w:rStyle w:val="CommentReference"/>
        </w:rPr>
        <w:annotationRef/>
      </w:r>
      <w:r>
        <w:t>I suggest these edits:</w:t>
      </w:r>
    </w:p>
    <w:p w14:paraId="0AEDAB4D" w14:textId="77777777" w:rsidR="003D5690" w:rsidRDefault="003D5690">
      <w:pPr>
        <w:pStyle w:val="CommentText"/>
      </w:pPr>
    </w:p>
    <w:p w14:paraId="4E7599A2" w14:textId="376B91F5" w:rsidR="003D5690" w:rsidRDefault="003D5690">
      <w:pPr>
        <w:pStyle w:val="CommentText"/>
      </w:pPr>
      <w:r w:rsidRPr="003D5690">
        <w:rPr>
          <w:b/>
          <w:bCs/>
        </w:rPr>
        <w:t xml:space="preserve">Usage </w:t>
      </w:r>
      <w:r>
        <w:t>– remove it, since it’s redundant. I added the logos, branding and searches to the top.</w:t>
      </w:r>
    </w:p>
    <w:p w14:paraId="6C7A5D0D" w14:textId="77777777" w:rsidR="003D5690" w:rsidRDefault="003D5690">
      <w:pPr>
        <w:pStyle w:val="CommentText"/>
      </w:pPr>
    </w:p>
    <w:p w14:paraId="6F6E5106" w14:textId="77777777" w:rsidR="003D5690" w:rsidRDefault="003D5690">
      <w:pPr>
        <w:pStyle w:val="CommentText"/>
      </w:pPr>
      <w:r>
        <w:rPr>
          <w:b/>
          <w:bCs/>
        </w:rPr>
        <w:t xml:space="preserve">Mobile - </w:t>
      </w:r>
      <w:r>
        <w:t>I suggest removing references that are regularly outdated – like iOS versions. Instead, you can give a general advisory:</w:t>
      </w:r>
    </w:p>
    <w:p w14:paraId="771442C8" w14:textId="77777777" w:rsidR="003D5690" w:rsidRDefault="003D5690">
      <w:pPr>
        <w:pStyle w:val="CommentText"/>
      </w:pPr>
    </w:p>
    <w:p w14:paraId="6E2B98BB" w14:textId="77777777" w:rsidR="003D5690" w:rsidRDefault="003D5690">
      <w:pPr>
        <w:pStyle w:val="CommentText"/>
        <w:rPr>
          <w:i/>
          <w:iCs/>
        </w:rPr>
      </w:pPr>
      <w:r>
        <w:rPr>
          <w:i/>
          <w:iCs/>
        </w:rPr>
        <w:t xml:space="preserve">Different </w:t>
      </w:r>
      <w:r w:rsidR="000F36F8">
        <w:rPr>
          <w:i/>
          <w:iCs/>
        </w:rPr>
        <w:t xml:space="preserve">versions of </w:t>
      </w:r>
      <w:r w:rsidR="00E623B9">
        <w:rPr>
          <w:i/>
          <w:iCs/>
        </w:rPr>
        <w:t xml:space="preserve">mobile </w:t>
      </w:r>
      <w:r>
        <w:rPr>
          <w:i/>
          <w:iCs/>
        </w:rPr>
        <w:t xml:space="preserve">operating systems </w:t>
      </w:r>
      <w:r w:rsidR="005F4869">
        <w:rPr>
          <w:i/>
          <w:iCs/>
        </w:rPr>
        <w:t xml:space="preserve">may interfere with how </w:t>
      </w:r>
      <w:r>
        <w:rPr>
          <w:i/>
          <w:iCs/>
        </w:rPr>
        <w:t xml:space="preserve">skip links </w:t>
      </w:r>
      <w:r w:rsidR="005F4869">
        <w:rPr>
          <w:i/>
          <w:iCs/>
        </w:rPr>
        <w:t xml:space="preserve">function. </w:t>
      </w:r>
      <w:r w:rsidR="000F36F8">
        <w:rPr>
          <w:i/>
          <w:iCs/>
        </w:rPr>
        <w:t xml:space="preserve">Check </w:t>
      </w:r>
      <w:r w:rsidR="00CF3B0E">
        <w:rPr>
          <w:i/>
          <w:iCs/>
        </w:rPr>
        <w:t>the compatibility of o</w:t>
      </w:r>
      <w:r w:rsidR="000F36F8">
        <w:rPr>
          <w:i/>
          <w:iCs/>
        </w:rPr>
        <w:t>perating systems</w:t>
      </w:r>
      <w:r w:rsidR="00BC7FEE">
        <w:rPr>
          <w:i/>
          <w:iCs/>
        </w:rPr>
        <w:t xml:space="preserve"> with skip links</w:t>
      </w:r>
      <w:r w:rsidR="000F36F8">
        <w:rPr>
          <w:i/>
          <w:iCs/>
        </w:rPr>
        <w:t>.</w:t>
      </w:r>
    </w:p>
    <w:p w14:paraId="7837E9DD" w14:textId="77777777" w:rsidR="00713FEB" w:rsidRDefault="00713FEB">
      <w:pPr>
        <w:pStyle w:val="CommentText"/>
        <w:rPr>
          <w:i/>
          <w:iCs/>
        </w:rPr>
      </w:pPr>
    </w:p>
    <w:p w14:paraId="0ED8FA0F" w14:textId="77777777" w:rsidR="00713FEB" w:rsidRDefault="00713FEB">
      <w:pPr>
        <w:pStyle w:val="CommentText"/>
        <w:rPr>
          <w:b/>
          <w:bCs/>
        </w:rPr>
      </w:pPr>
      <w:r>
        <w:rPr>
          <w:b/>
          <w:bCs/>
        </w:rPr>
        <w:t>Accessibility</w:t>
      </w:r>
    </w:p>
    <w:p w14:paraId="24B3BFD5" w14:textId="5C26C41D" w:rsidR="00713FEB" w:rsidRPr="00713FEB" w:rsidRDefault="005D638E">
      <w:pPr>
        <w:pStyle w:val="CommentText"/>
      </w:pPr>
      <w:r>
        <w:t xml:space="preserve">Allow skip links to remain focusable and not only available to screen readers. Skip links </w:t>
      </w:r>
      <w:r w:rsidR="00230E44">
        <w:t xml:space="preserve">help </w:t>
      </w:r>
      <w:r w:rsidR="002B7685">
        <w:t xml:space="preserve">users with limited mobility who </w:t>
      </w:r>
      <w:r>
        <w:t xml:space="preserve">don’t use screen readers but </w:t>
      </w:r>
      <w:r w:rsidR="002B7685">
        <w:t xml:space="preserve">use keyboards only. Skip links helps them </w:t>
      </w:r>
      <w:r w:rsidR="00230E44">
        <w:t>avoid frustration and fatigue in repeated tabbing to reach main page content.</w:t>
      </w:r>
      <w:r>
        <w:t xml:space="preserve"> </w:t>
      </w:r>
      <w:r w:rsidR="00230E44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2BD9C2" w15:done="0"/>
  <w15:commentEx w15:paraId="7933FB3A" w15:done="1"/>
  <w15:commentEx w15:paraId="24B3BF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532C76D" w16cex:dateUtc="2023-03-30T21:41:00Z"/>
  <w16cex:commentExtensible w16cex:durableId="1DD6FF1B" w16cex:dateUtc="2023-03-30T21:45:00Z"/>
  <w16cex:commentExtensible w16cex:durableId="278CC321" w16cex:dateUtc="2023-02-07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2BD9C2" w16cid:durableId="5532C76D"/>
  <w16cid:commentId w16cid:paraId="7933FB3A" w16cid:durableId="1DD6FF1B"/>
  <w16cid:commentId w16cid:paraId="24B3BFD5" w16cid:durableId="278CC3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4747"/>
    <w:multiLevelType w:val="hybridMultilevel"/>
    <w:tmpl w:val="7456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63BD6"/>
    <w:multiLevelType w:val="hybridMultilevel"/>
    <w:tmpl w:val="967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447AD"/>
    <w:multiLevelType w:val="hybridMultilevel"/>
    <w:tmpl w:val="B008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25387">
    <w:abstractNumId w:val="2"/>
  </w:num>
  <w:num w:numId="2" w16cid:durableId="192425201">
    <w:abstractNumId w:val="1"/>
  </w:num>
  <w:num w:numId="3" w16cid:durableId="1048452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nah Harris">
    <w15:presenceInfo w15:providerId="AD" w15:userId="S::susannah.harris@hennepin.us::4222730c-d183-4e82-ba64-9347482fcf58"/>
  </w15:person>
  <w15:person w15:author="Jo Marsicano">
    <w15:presenceInfo w15:providerId="AD" w15:userId="S::Jo.Marsicano@hennepin.us::1eb6622f-5d03-49c3-be03-6f98a05a13ca"/>
  </w15:person>
  <w15:person w15:author="Susannah Harris [2]">
    <w15:presenceInfo w15:providerId="AD" w15:userId="S::Susannah.Harris@hennepin.us::4222730c-d183-4e82-ba64-9347482fcf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5B"/>
    <w:rsid w:val="00003A8C"/>
    <w:rsid w:val="00021A8B"/>
    <w:rsid w:val="00035048"/>
    <w:rsid w:val="00047342"/>
    <w:rsid w:val="000519F6"/>
    <w:rsid w:val="00056088"/>
    <w:rsid w:val="000661CB"/>
    <w:rsid w:val="0007048C"/>
    <w:rsid w:val="0008648B"/>
    <w:rsid w:val="000B0E11"/>
    <w:rsid w:val="000C6138"/>
    <w:rsid w:val="000C689D"/>
    <w:rsid w:val="000D1574"/>
    <w:rsid w:val="000D566F"/>
    <w:rsid w:val="000F36F8"/>
    <w:rsid w:val="000F4EAE"/>
    <w:rsid w:val="001010A3"/>
    <w:rsid w:val="001136AA"/>
    <w:rsid w:val="00114EA9"/>
    <w:rsid w:val="00115063"/>
    <w:rsid w:val="001214FF"/>
    <w:rsid w:val="00130110"/>
    <w:rsid w:val="00143D6B"/>
    <w:rsid w:val="001505BE"/>
    <w:rsid w:val="00171ABD"/>
    <w:rsid w:val="001768CC"/>
    <w:rsid w:val="0018086A"/>
    <w:rsid w:val="0019137E"/>
    <w:rsid w:val="00191C55"/>
    <w:rsid w:val="001922A0"/>
    <w:rsid w:val="00193181"/>
    <w:rsid w:val="001A145F"/>
    <w:rsid w:val="001B5DC4"/>
    <w:rsid w:val="001C5B6D"/>
    <w:rsid w:val="001D015B"/>
    <w:rsid w:val="001D620B"/>
    <w:rsid w:val="00226121"/>
    <w:rsid w:val="002278EC"/>
    <w:rsid w:val="00227D2B"/>
    <w:rsid w:val="002305CB"/>
    <w:rsid w:val="00230E44"/>
    <w:rsid w:val="00242963"/>
    <w:rsid w:val="00243034"/>
    <w:rsid w:val="00251DDC"/>
    <w:rsid w:val="00257B5C"/>
    <w:rsid w:val="0026743F"/>
    <w:rsid w:val="00271D3B"/>
    <w:rsid w:val="0027592C"/>
    <w:rsid w:val="00282B11"/>
    <w:rsid w:val="0028721A"/>
    <w:rsid w:val="002A2A03"/>
    <w:rsid w:val="002B332A"/>
    <w:rsid w:val="002B6606"/>
    <w:rsid w:val="002B7685"/>
    <w:rsid w:val="002C6FD0"/>
    <w:rsid w:val="002C7C1A"/>
    <w:rsid w:val="002E6726"/>
    <w:rsid w:val="002F053A"/>
    <w:rsid w:val="00311B48"/>
    <w:rsid w:val="00315314"/>
    <w:rsid w:val="00315F41"/>
    <w:rsid w:val="0031746B"/>
    <w:rsid w:val="00322B09"/>
    <w:rsid w:val="00332D9F"/>
    <w:rsid w:val="003337AB"/>
    <w:rsid w:val="0034423B"/>
    <w:rsid w:val="003503E4"/>
    <w:rsid w:val="00351736"/>
    <w:rsid w:val="00362071"/>
    <w:rsid w:val="003647F7"/>
    <w:rsid w:val="00365DE7"/>
    <w:rsid w:val="003743B3"/>
    <w:rsid w:val="00382EF0"/>
    <w:rsid w:val="00384295"/>
    <w:rsid w:val="00385F28"/>
    <w:rsid w:val="003A4393"/>
    <w:rsid w:val="003D283D"/>
    <w:rsid w:val="003D5690"/>
    <w:rsid w:val="004027E0"/>
    <w:rsid w:val="00412A4B"/>
    <w:rsid w:val="00420FA6"/>
    <w:rsid w:val="00434664"/>
    <w:rsid w:val="0045305F"/>
    <w:rsid w:val="004E1C3A"/>
    <w:rsid w:val="004F32B8"/>
    <w:rsid w:val="00501494"/>
    <w:rsid w:val="00501F3A"/>
    <w:rsid w:val="0050543B"/>
    <w:rsid w:val="00522BFE"/>
    <w:rsid w:val="0053010F"/>
    <w:rsid w:val="005342CC"/>
    <w:rsid w:val="00553D9C"/>
    <w:rsid w:val="00570A53"/>
    <w:rsid w:val="00580FAE"/>
    <w:rsid w:val="00587932"/>
    <w:rsid w:val="00591510"/>
    <w:rsid w:val="00592DC7"/>
    <w:rsid w:val="0059329B"/>
    <w:rsid w:val="005C116F"/>
    <w:rsid w:val="005D638E"/>
    <w:rsid w:val="005D6C2C"/>
    <w:rsid w:val="005E4CED"/>
    <w:rsid w:val="005F4869"/>
    <w:rsid w:val="006140C1"/>
    <w:rsid w:val="00643454"/>
    <w:rsid w:val="006446F7"/>
    <w:rsid w:val="0066349E"/>
    <w:rsid w:val="0068375C"/>
    <w:rsid w:val="006A58FD"/>
    <w:rsid w:val="006A6947"/>
    <w:rsid w:val="006B0902"/>
    <w:rsid w:val="006C3822"/>
    <w:rsid w:val="006E7676"/>
    <w:rsid w:val="00710C6D"/>
    <w:rsid w:val="00713FEB"/>
    <w:rsid w:val="00730071"/>
    <w:rsid w:val="00736897"/>
    <w:rsid w:val="00743143"/>
    <w:rsid w:val="007508CB"/>
    <w:rsid w:val="00751364"/>
    <w:rsid w:val="007565D0"/>
    <w:rsid w:val="007579AD"/>
    <w:rsid w:val="00772585"/>
    <w:rsid w:val="00787FBC"/>
    <w:rsid w:val="00791ABD"/>
    <w:rsid w:val="00794F0F"/>
    <w:rsid w:val="007B18C6"/>
    <w:rsid w:val="007D7BBE"/>
    <w:rsid w:val="007E5780"/>
    <w:rsid w:val="007E71E4"/>
    <w:rsid w:val="00810A8E"/>
    <w:rsid w:val="0083066A"/>
    <w:rsid w:val="00844616"/>
    <w:rsid w:val="00861838"/>
    <w:rsid w:val="0087114A"/>
    <w:rsid w:val="008810A0"/>
    <w:rsid w:val="008902FD"/>
    <w:rsid w:val="00891DB6"/>
    <w:rsid w:val="008944B2"/>
    <w:rsid w:val="00897E20"/>
    <w:rsid w:val="008A495C"/>
    <w:rsid w:val="008C1788"/>
    <w:rsid w:val="008C5167"/>
    <w:rsid w:val="008D01AC"/>
    <w:rsid w:val="008E7569"/>
    <w:rsid w:val="00954CA1"/>
    <w:rsid w:val="00977EB7"/>
    <w:rsid w:val="009A13E8"/>
    <w:rsid w:val="009B31DD"/>
    <w:rsid w:val="009C1FA7"/>
    <w:rsid w:val="009C5BB2"/>
    <w:rsid w:val="009D6985"/>
    <w:rsid w:val="009E1E62"/>
    <w:rsid w:val="009E268C"/>
    <w:rsid w:val="009E58F0"/>
    <w:rsid w:val="00A15A96"/>
    <w:rsid w:val="00A43482"/>
    <w:rsid w:val="00A46305"/>
    <w:rsid w:val="00A76AFE"/>
    <w:rsid w:val="00AB0787"/>
    <w:rsid w:val="00AB5F71"/>
    <w:rsid w:val="00AF15C0"/>
    <w:rsid w:val="00AF4751"/>
    <w:rsid w:val="00B10A00"/>
    <w:rsid w:val="00B21FAA"/>
    <w:rsid w:val="00B46FFE"/>
    <w:rsid w:val="00B55557"/>
    <w:rsid w:val="00BA66EB"/>
    <w:rsid w:val="00BC6084"/>
    <w:rsid w:val="00BC7FEE"/>
    <w:rsid w:val="00BD3DF0"/>
    <w:rsid w:val="00BD67DE"/>
    <w:rsid w:val="00BE55E8"/>
    <w:rsid w:val="00C25DD9"/>
    <w:rsid w:val="00C27AFC"/>
    <w:rsid w:val="00C43965"/>
    <w:rsid w:val="00C46B73"/>
    <w:rsid w:val="00C57CCD"/>
    <w:rsid w:val="00C60D6F"/>
    <w:rsid w:val="00C654F9"/>
    <w:rsid w:val="00C87704"/>
    <w:rsid w:val="00C93DB0"/>
    <w:rsid w:val="00CA350F"/>
    <w:rsid w:val="00CB1341"/>
    <w:rsid w:val="00CC5B5F"/>
    <w:rsid w:val="00CD6BE3"/>
    <w:rsid w:val="00CD7D98"/>
    <w:rsid w:val="00CE529C"/>
    <w:rsid w:val="00CF1696"/>
    <w:rsid w:val="00CF3B0E"/>
    <w:rsid w:val="00D0105B"/>
    <w:rsid w:val="00D0475C"/>
    <w:rsid w:val="00D27E9C"/>
    <w:rsid w:val="00D5144F"/>
    <w:rsid w:val="00D56755"/>
    <w:rsid w:val="00D6108E"/>
    <w:rsid w:val="00D677DC"/>
    <w:rsid w:val="00D92B61"/>
    <w:rsid w:val="00DB2B61"/>
    <w:rsid w:val="00DB6182"/>
    <w:rsid w:val="00DB7E9E"/>
    <w:rsid w:val="00DE0FDB"/>
    <w:rsid w:val="00DE5A84"/>
    <w:rsid w:val="00DF1FA4"/>
    <w:rsid w:val="00E14725"/>
    <w:rsid w:val="00E24926"/>
    <w:rsid w:val="00E41181"/>
    <w:rsid w:val="00E416E7"/>
    <w:rsid w:val="00E623B9"/>
    <w:rsid w:val="00E76CC3"/>
    <w:rsid w:val="00EA0E4E"/>
    <w:rsid w:val="00EA1AD1"/>
    <w:rsid w:val="00EA649D"/>
    <w:rsid w:val="00EB36FB"/>
    <w:rsid w:val="00EE0140"/>
    <w:rsid w:val="00EE0F43"/>
    <w:rsid w:val="00EE33B6"/>
    <w:rsid w:val="00EF1E5B"/>
    <w:rsid w:val="00EF54BF"/>
    <w:rsid w:val="00EF7811"/>
    <w:rsid w:val="00F20E0A"/>
    <w:rsid w:val="00F257D7"/>
    <w:rsid w:val="00F3531F"/>
    <w:rsid w:val="00F45D9B"/>
    <w:rsid w:val="00F539DA"/>
    <w:rsid w:val="00F72D8E"/>
    <w:rsid w:val="00F93733"/>
    <w:rsid w:val="00F94FE0"/>
    <w:rsid w:val="00FA0B4F"/>
    <w:rsid w:val="00FA72B9"/>
    <w:rsid w:val="00FB6805"/>
    <w:rsid w:val="00FC5669"/>
    <w:rsid w:val="00FC69D0"/>
    <w:rsid w:val="00FC70EA"/>
    <w:rsid w:val="00FE121F"/>
    <w:rsid w:val="00FE6F25"/>
    <w:rsid w:val="00FF1E02"/>
    <w:rsid w:val="03DDC27B"/>
    <w:rsid w:val="057EF66A"/>
    <w:rsid w:val="0B631B20"/>
    <w:rsid w:val="0FB44B2F"/>
    <w:rsid w:val="208714CF"/>
    <w:rsid w:val="23633BE7"/>
    <w:rsid w:val="28966C6C"/>
    <w:rsid w:val="2BE7657A"/>
    <w:rsid w:val="2CFB0E65"/>
    <w:rsid w:val="2EDC9FFE"/>
    <w:rsid w:val="379489F0"/>
    <w:rsid w:val="402F45ED"/>
    <w:rsid w:val="446526DE"/>
    <w:rsid w:val="4506E723"/>
    <w:rsid w:val="4599A876"/>
    <w:rsid w:val="4FBB4F45"/>
    <w:rsid w:val="5E88AD46"/>
    <w:rsid w:val="6107D6E7"/>
    <w:rsid w:val="66D7872A"/>
    <w:rsid w:val="759E5424"/>
    <w:rsid w:val="759E85DE"/>
    <w:rsid w:val="7D07E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70BA"/>
  <w15:chartTrackingRefBased/>
  <w15:docId w15:val="{02174C99-E05B-4F4F-BBB8-2FAD5441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1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105B"/>
    <w:rPr>
      <w:color w:val="0000FF"/>
      <w:u w:val="single"/>
    </w:rPr>
  </w:style>
  <w:style w:type="paragraph" w:styleId="Revision">
    <w:name w:val="Revision"/>
    <w:hidden/>
    <w:uiPriority w:val="99"/>
    <w:semiHidden/>
    <w:rsid w:val="00F257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1F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2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DC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2F053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F053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320FF6B4EBB4DB5C107C690A04243" ma:contentTypeVersion="12" ma:contentTypeDescription="Create a new document." ma:contentTypeScope="" ma:versionID="a4a8e50685c6cacb22bea59d8d46b97b">
  <xsd:schema xmlns:xsd="http://www.w3.org/2001/XMLSchema" xmlns:xs="http://www.w3.org/2001/XMLSchema" xmlns:p="http://schemas.microsoft.com/office/2006/metadata/properties" xmlns:ns2="f92f309a-a7de-442a-afac-9773bd5577a2" xmlns:ns3="5277aebb-fd28-4213-9445-137e1912d4dc" targetNamespace="http://schemas.microsoft.com/office/2006/metadata/properties" ma:root="true" ma:fieldsID="d044dad41453f35852391a2e0d07bd02" ns2:_="" ns3:_="">
    <xsd:import namespace="f92f309a-a7de-442a-afac-9773bd5577a2"/>
    <xsd:import namespace="5277aebb-fd28-4213-9445-137e1912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f309a-a7de-442a-afac-9773bd557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3ae75ce-4bcd-48ac-ac55-3be0f0d58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7aebb-fd28-4213-9445-137e1912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66409b0-bc10-405d-9d9d-ed63e562301b}" ma:internalName="TaxCatchAll" ma:showField="CatchAllData" ma:web="5277aebb-fd28-4213-9445-137e1912d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77aebb-fd28-4213-9445-137e1912d4dc" xsi:nil="true"/>
    <lcf76f155ced4ddcb4097134ff3c332f xmlns="f92f309a-a7de-442a-afac-9773bd5577a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8E886-D889-4813-B7A0-6E5F82D81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f309a-a7de-442a-afac-9773bd5577a2"/>
    <ds:schemaRef ds:uri="5277aebb-fd28-4213-9445-137e1912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88464-2274-4756-A0BD-28EC2A5D284F}">
  <ds:schemaRefs>
    <ds:schemaRef ds:uri="http://schemas.microsoft.com/office/2006/metadata/properties"/>
    <ds:schemaRef ds:uri="http://schemas.microsoft.com/office/infopath/2007/PartnerControls"/>
    <ds:schemaRef ds:uri="5277aebb-fd28-4213-9445-137e1912d4dc"/>
    <ds:schemaRef ds:uri="f92f309a-a7de-442a-afac-9773bd5577a2"/>
  </ds:schemaRefs>
</ds:datastoreItem>
</file>

<file path=customXml/itemProps3.xml><?xml version="1.0" encoding="utf-8"?>
<ds:datastoreItem xmlns:ds="http://schemas.openxmlformats.org/officeDocument/2006/customXml" ds:itemID="{E7CD7827-88ED-4998-88DC-C8C02353AF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4292</Characters>
  <Application>Microsoft Office Word</Application>
  <DocSecurity>0</DocSecurity>
  <Lines>35</Lines>
  <Paragraphs>10</Paragraphs>
  <ScaleCrop>false</ScaleCrop>
  <Company>Hennepin County</Company>
  <LinksUpToDate>false</LinksUpToDate>
  <CharactersWithSpaces>5034</CharactersWithSpaces>
  <SharedDoc>false</SharedDoc>
  <HLinks>
    <vt:vector size="6" baseType="variant">
      <vt:variant>
        <vt:i4>1638521</vt:i4>
      </vt:variant>
      <vt:variant>
        <vt:i4>0</vt:i4>
      </vt:variant>
      <vt:variant>
        <vt:i4>0</vt:i4>
      </vt:variant>
      <vt:variant>
        <vt:i4>5</vt:i4>
      </vt:variant>
      <vt:variant>
        <vt:lpwstr>mailto:Jo.Marsicano@hennepin.us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L Riedman</dc:creator>
  <cp:keywords/>
  <dc:description/>
  <cp:lastModifiedBy>Susannah Harris</cp:lastModifiedBy>
  <cp:revision>3</cp:revision>
  <cp:lastPrinted>2023-05-04T13:12:00Z</cp:lastPrinted>
  <dcterms:created xsi:type="dcterms:W3CDTF">2023-06-02T22:45:00Z</dcterms:created>
  <dcterms:modified xsi:type="dcterms:W3CDTF">2023-06-05T18:34:00Z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0x010100A87320FF6B4EBB4DB5C107C690A04243</vt:lpwstr>
  </property>
  <property fmtid="{D5CDD505-2E9C-101B-9397-08002B2CF9AE}" pid="3" name="MediaServiceImageTags">
    <vt:lpwstr/>
  </property>
</Properties>
</file>